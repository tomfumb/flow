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DD191D" w14:textId="77777777" w:rsidR="004801DA" w:rsidRPr="002E21B4" w:rsidRDefault="004801DA" w:rsidP="002E21B4">
      <w:pPr>
        <w:spacing w:after="60" w:line="240" w:lineRule="auto"/>
        <w:rPr>
          <w:b/>
          <w:lang w:val="en-US"/>
        </w:rPr>
      </w:pPr>
      <w:r w:rsidRPr="002E21B4">
        <w:rPr>
          <w:b/>
          <w:lang w:val="en-US"/>
        </w:rPr>
        <w:t xml:space="preserve">We are trying to standardize a few things across entries: </w:t>
      </w:r>
    </w:p>
    <w:p w14:paraId="5F1912FF" w14:textId="77777777" w:rsidR="004801DA" w:rsidRDefault="004801DA" w:rsidP="005802F9">
      <w:pPr>
        <w:pStyle w:val="ListParagraph"/>
        <w:numPr>
          <w:ilvl w:val="0"/>
          <w:numId w:val="4"/>
        </w:numPr>
        <w:spacing w:after="60" w:line="240" w:lineRule="auto"/>
        <w:rPr>
          <w:b/>
          <w:lang w:val="en-US"/>
        </w:rPr>
      </w:pPr>
      <w:r>
        <w:rPr>
          <w:b/>
          <w:lang w:val="en-US"/>
        </w:rPr>
        <w:t xml:space="preserve">What kind of a tribunal is and where it gets its authority from, including (if applicable) </w:t>
      </w:r>
      <w:r w:rsidRPr="002E21B4">
        <w:rPr>
          <w:b/>
          <w:lang w:val="en-US"/>
        </w:rPr>
        <w:t xml:space="preserve">when </w:t>
      </w:r>
      <w:r>
        <w:rPr>
          <w:b/>
          <w:lang w:val="en-US"/>
        </w:rPr>
        <w:t xml:space="preserve">it </w:t>
      </w:r>
      <w:r w:rsidRPr="002E21B4">
        <w:rPr>
          <w:b/>
          <w:lang w:val="en-US"/>
        </w:rPr>
        <w:t>entered into force</w:t>
      </w:r>
      <w:r>
        <w:rPr>
          <w:b/>
          <w:lang w:val="en-US"/>
        </w:rPr>
        <w:t>?</w:t>
      </w:r>
    </w:p>
    <w:p w14:paraId="5FFAB9F2" w14:textId="77777777" w:rsidR="004801DA" w:rsidRDefault="004801DA" w:rsidP="005802F9">
      <w:pPr>
        <w:pStyle w:val="ListParagraph"/>
        <w:numPr>
          <w:ilvl w:val="0"/>
          <w:numId w:val="4"/>
        </w:numPr>
        <w:spacing w:after="60" w:line="240" w:lineRule="auto"/>
        <w:rPr>
          <w:b/>
          <w:lang w:val="en-US"/>
        </w:rPr>
      </w:pPr>
      <w:r>
        <w:rPr>
          <w:b/>
          <w:lang w:val="en-US"/>
        </w:rPr>
        <w:t>What kinds of issues does it address?</w:t>
      </w:r>
    </w:p>
    <w:p w14:paraId="30BC55AD" w14:textId="77777777" w:rsidR="004801DA" w:rsidRDefault="004801DA" w:rsidP="005802F9">
      <w:pPr>
        <w:pStyle w:val="ListParagraph"/>
        <w:numPr>
          <w:ilvl w:val="0"/>
          <w:numId w:val="4"/>
        </w:numPr>
        <w:spacing w:after="60" w:line="240" w:lineRule="auto"/>
        <w:rPr>
          <w:b/>
          <w:lang w:val="en-US"/>
        </w:rPr>
      </w:pPr>
      <w:r>
        <w:rPr>
          <w:b/>
          <w:lang w:val="en-US"/>
        </w:rPr>
        <w:t>What kinds of remedies does it offer?</w:t>
      </w:r>
    </w:p>
    <w:p w14:paraId="442FA2BE" w14:textId="77777777" w:rsidR="004801DA" w:rsidRDefault="004801DA" w:rsidP="005802F9">
      <w:pPr>
        <w:pStyle w:val="ListParagraph"/>
        <w:numPr>
          <w:ilvl w:val="0"/>
          <w:numId w:val="4"/>
        </w:numPr>
        <w:spacing w:after="60" w:line="240" w:lineRule="auto"/>
        <w:rPr>
          <w:b/>
          <w:lang w:val="en-US"/>
        </w:rPr>
      </w:pPr>
      <w:r>
        <w:rPr>
          <w:b/>
          <w:lang w:val="en-US"/>
        </w:rPr>
        <w:t>How, very basically, are complaints initiated? Who can issue them?</w:t>
      </w:r>
    </w:p>
    <w:p w14:paraId="72832524" w14:textId="77777777" w:rsidR="004801DA" w:rsidRDefault="004801DA" w:rsidP="002E21B4">
      <w:pPr>
        <w:spacing w:after="60" w:line="240" w:lineRule="auto"/>
        <w:rPr>
          <w:b/>
          <w:lang w:val="en-US"/>
        </w:rPr>
      </w:pPr>
    </w:p>
    <w:p w14:paraId="2C34D947" w14:textId="77777777" w:rsidR="004801DA" w:rsidRPr="002E21B4" w:rsidRDefault="004801DA" w:rsidP="002E21B4">
      <w:pPr>
        <w:spacing w:after="60" w:line="240" w:lineRule="auto"/>
        <w:rPr>
          <w:b/>
          <w:lang w:val="en-US"/>
        </w:rPr>
      </w:pPr>
      <w:r>
        <w:rPr>
          <w:b/>
          <w:lang w:val="en-US"/>
        </w:rPr>
        <w:t>Notes:</w:t>
      </w:r>
    </w:p>
    <w:p w14:paraId="028054BC" w14:textId="77777777" w:rsidR="004801DA" w:rsidRDefault="004801DA" w:rsidP="005802F9">
      <w:pPr>
        <w:pStyle w:val="ListParagraph"/>
        <w:numPr>
          <w:ilvl w:val="0"/>
          <w:numId w:val="4"/>
        </w:numPr>
        <w:spacing w:after="60" w:line="240" w:lineRule="auto"/>
        <w:rPr>
          <w:b/>
          <w:lang w:val="en-US"/>
        </w:rPr>
      </w:pPr>
      <w:r>
        <w:rPr>
          <w:b/>
          <w:lang w:val="en-US"/>
        </w:rPr>
        <w:t>We have tried to avoid “States parties” and instead use “governments that have ratified the treaty” or other applicable language.</w:t>
      </w:r>
    </w:p>
    <w:p w14:paraId="103F5EE8" w14:textId="77777777" w:rsidR="004801DA" w:rsidRPr="005802F9" w:rsidRDefault="004801DA" w:rsidP="005802F9">
      <w:pPr>
        <w:pStyle w:val="ListParagraph"/>
        <w:numPr>
          <w:ilvl w:val="0"/>
          <w:numId w:val="4"/>
        </w:numPr>
        <w:spacing w:after="60" w:line="240" w:lineRule="auto"/>
        <w:rPr>
          <w:b/>
          <w:lang w:val="en-US"/>
        </w:rPr>
      </w:pPr>
      <w:r>
        <w:rPr>
          <w:b/>
          <w:lang w:val="en-US"/>
        </w:rPr>
        <w:t>We try to use one link from the body itself and, if possible, one link from another organization that explains it well. It w</w:t>
      </w:r>
      <w:r w:rsidRPr="005802F9">
        <w:rPr>
          <w:b/>
          <w:lang w:val="en-US"/>
        </w:rPr>
        <w:t xml:space="preserve">ould be good to use </w:t>
      </w:r>
      <w:r>
        <w:rPr>
          <w:b/>
          <w:lang w:val="en-US"/>
        </w:rPr>
        <w:t xml:space="preserve">relevant </w:t>
      </w:r>
      <w:r w:rsidRPr="005802F9">
        <w:rPr>
          <w:b/>
          <w:lang w:val="en-US"/>
        </w:rPr>
        <w:t xml:space="preserve">links </w:t>
      </w:r>
      <w:r>
        <w:rPr>
          <w:b/>
          <w:lang w:val="en-US"/>
        </w:rPr>
        <w:t xml:space="preserve">from the </w:t>
      </w:r>
      <w:r w:rsidRPr="005802F9">
        <w:rPr>
          <w:b/>
          <w:lang w:val="en-US"/>
        </w:rPr>
        <w:t xml:space="preserve">CCIJ </w:t>
      </w:r>
      <w:r>
        <w:rPr>
          <w:b/>
          <w:lang w:val="en-US"/>
        </w:rPr>
        <w:t xml:space="preserve">site itself if they are </w:t>
      </w:r>
      <w:r w:rsidRPr="005802F9">
        <w:rPr>
          <w:b/>
          <w:lang w:val="en-US"/>
        </w:rPr>
        <w:t>relevant.</w:t>
      </w:r>
    </w:p>
    <w:p w14:paraId="6A289D02" w14:textId="77777777" w:rsidR="004801DA" w:rsidRDefault="004801DA" w:rsidP="005802F9">
      <w:pPr>
        <w:pStyle w:val="ListParagraph"/>
        <w:numPr>
          <w:ilvl w:val="0"/>
          <w:numId w:val="4"/>
        </w:numPr>
        <w:spacing w:after="60" w:line="240" w:lineRule="auto"/>
        <w:rPr>
          <w:b/>
          <w:lang w:val="en-US"/>
        </w:rPr>
      </w:pPr>
      <w:r w:rsidRPr="005802F9">
        <w:rPr>
          <w:b/>
          <w:lang w:val="en-US"/>
        </w:rPr>
        <w:t>Also, it would eventually be good to have a link to a story from the CCIJ’s Story site that describes a client’s engagement with a particular mechanism, is such a story exists.</w:t>
      </w:r>
    </w:p>
    <w:p w14:paraId="331C4572" w14:textId="77777777" w:rsidR="004801DA" w:rsidRPr="005802F9" w:rsidRDefault="004801DA" w:rsidP="005802F9">
      <w:pPr>
        <w:pStyle w:val="ListParagraph"/>
        <w:numPr>
          <w:ilvl w:val="0"/>
          <w:numId w:val="4"/>
        </w:numPr>
        <w:spacing w:after="60" w:line="240" w:lineRule="auto"/>
        <w:rPr>
          <w:b/>
          <w:lang w:val="en-US"/>
        </w:rPr>
      </w:pPr>
      <w:r>
        <w:rPr>
          <w:b/>
          <w:lang w:val="en-US"/>
        </w:rPr>
        <w:t>In some cases I have found passages cut and pasted from other websites. It is hard for those of us editing to figure out when people have done so. If you wrote a mechanism description, please ensure that it is not plagiarized.</w:t>
      </w:r>
    </w:p>
    <w:p w14:paraId="5EA0F995" w14:textId="77777777" w:rsidR="004801DA" w:rsidRDefault="004801DA" w:rsidP="00EA6F54">
      <w:pPr>
        <w:rPr>
          <w:b/>
          <w:lang w:val="en-US"/>
        </w:rPr>
      </w:pPr>
    </w:p>
    <w:p w14:paraId="6093BACB" w14:textId="77777777" w:rsidR="004801DA" w:rsidRPr="00BC091D" w:rsidRDefault="004801DA" w:rsidP="00EA6F54">
      <w:pPr>
        <w:rPr>
          <w:b/>
          <w:lang w:val="en-US"/>
        </w:rPr>
      </w:pPr>
      <w:r w:rsidRPr="00BC091D">
        <w:rPr>
          <w:b/>
          <w:lang w:val="en-US"/>
        </w:rPr>
        <w:t>Civil Lawsuit in Canada</w:t>
      </w:r>
    </w:p>
    <w:p w14:paraId="1E71ECA4" w14:textId="77777777" w:rsidR="004801DA" w:rsidRDefault="004801DA" w:rsidP="00EA6F54">
      <w:pPr>
        <w:rPr>
          <w:lang w:val="en-US"/>
        </w:rPr>
      </w:pPr>
      <w:r>
        <w:rPr>
          <w:lang w:val="en-US"/>
        </w:rPr>
        <w:t>I</w:t>
      </w:r>
      <w:r w:rsidRPr="00BC091D">
        <w:rPr>
          <w:lang w:val="en-US"/>
        </w:rPr>
        <w:t xml:space="preserve">ndividuals may be able to file a civil lawsuit in a Canadian court under certain circumstances. Civil lawsuits are different </w:t>
      </w:r>
      <w:r>
        <w:rPr>
          <w:lang w:val="en-US"/>
        </w:rPr>
        <w:t xml:space="preserve">from </w:t>
      </w:r>
      <w:r w:rsidRPr="00BC091D">
        <w:rPr>
          <w:lang w:val="en-US"/>
        </w:rPr>
        <w:t xml:space="preserve">criminal proceedings. </w:t>
      </w:r>
      <w:r>
        <w:rPr>
          <w:lang w:val="en-US"/>
        </w:rPr>
        <w:t>A</w:t>
      </w:r>
      <w:r w:rsidRPr="00BC091D">
        <w:rPr>
          <w:lang w:val="en-US"/>
        </w:rPr>
        <w:t xml:space="preserve"> civil lawsuit </w:t>
      </w:r>
      <w:r>
        <w:rPr>
          <w:lang w:val="en-US"/>
        </w:rPr>
        <w:t xml:space="preserve">addresses a dispute </w:t>
      </w:r>
      <w:r w:rsidRPr="00BC091D">
        <w:rPr>
          <w:lang w:val="en-US"/>
        </w:rPr>
        <w:t>between two private parties</w:t>
      </w:r>
      <w:r>
        <w:rPr>
          <w:lang w:val="en-US"/>
        </w:rPr>
        <w:t>, whereas in a criminal trial the government acts as a prosecutor to hold an individual or organization to account for breaking the law</w:t>
      </w:r>
      <w:r w:rsidRPr="00BC091D">
        <w:rPr>
          <w:lang w:val="en-US"/>
        </w:rPr>
        <w:t xml:space="preserve">. In </w:t>
      </w:r>
      <w:r>
        <w:rPr>
          <w:lang w:val="en-US"/>
        </w:rPr>
        <w:t>a civil lawsuit</w:t>
      </w:r>
      <w:r w:rsidRPr="00BC091D">
        <w:rPr>
          <w:lang w:val="en-US"/>
        </w:rPr>
        <w:t>, there is no possibility of a criminal sentence. A civil lawsuit is generally brought to seek</w:t>
      </w:r>
      <w:r>
        <w:rPr>
          <w:lang w:val="en-US"/>
        </w:rPr>
        <w:t xml:space="preserve"> monetary</w:t>
      </w:r>
      <w:r w:rsidRPr="00BC091D">
        <w:rPr>
          <w:lang w:val="en-US"/>
        </w:rPr>
        <w:t xml:space="preserve"> compensation for wrongdoing. The victim can sue a person, government or company that she or he believes is responsible for the wrongdoing. If the victim wins the case, </w:t>
      </w:r>
      <w:r w:rsidR="00EE12FA">
        <w:rPr>
          <w:lang w:val="en-US"/>
        </w:rPr>
        <w:t xml:space="preserve">the losing party may be required to pay financial damages to </w:t>
      </w:r>
      <w:r>
        <w:rPr>
          <w:lang w:val="en-US"/>
        </w:rPr>
        <w:t>compensate</w:t>
      </w:r>
      <w:r w:rsidR="00EE12FA">
        <w:rPr>
          <w:lang w:val="en-US"/>
        </w:rPr>
        <w:t xml:space="preserve"> the victim</w:t>
      </w:r>
      <w:r>
        <w:rPr>
          <w:lang w:val="en-US"/>
        </w:rPr>
        <w:t xml:space="preserve"> for lost income or property, to account for suffering that has been caused, or to act as a financial penalty to deter such </w:t>
      </w:r>
      <w:proofErr w:type="spellStart"/>
      <w:r w:rsidR="00EE12FA">
        <w:rPr>
          <w:lang w:val="en-US"/>
        </w:rPr>
        <w:t>behaviour</w:t>
      </w:r>
      <w:proofErr w:type="spellEnd"/>
      <w:r w:rsidR="00EE12FA">
        <w:rPr>
          <w:lang w:val="en-US"/>
        </w:rPr>
        <w:t xml:space="preserve"> in the future</w:t>
      </w:r>
      <w:r w:rsidRPr="00BC091D">
        <w:rPr>
          <w:lang w:val="en-US"/>
        </w:rPr>
        <w:t xml:space="preserve">. </w:t>
      </w:r>
    </w:p>
    <w:p w14:paraId="139022D4" w14:textId="77777777" w:rsidR="004801DA" w:rsidRPr="00BC091D" w:rsidRDefault="004801DA" w:rsidP="00EA6F54">
      <w:pPr>
        <w:rPr>
          <w:lang w:val="en-US"/>
        </w:rPr>
      </w:pPr>
      <w:r>
        <w:rPr>
          <w:lang w:val="en-US"/>
        </w:rPr>
        <w:t xml:space="preserve">To initiate a civil lawsuit, a person whose rights have been violated must submit a pleading to a Canadian court that has the legal authority to settle the dispute with the person or organization accused of causing </w:t>
      </w:r>
      <w:proofErr w:type="gramStart"/>
      <w:r>
        <w:rPr>
          <w:lang w:val="en-US"/>
        </w:rPr>
        <w:t>a harm</w:t>
      </w:r>
      <w:proofErr w:type="gramEnd"/>
      <w:r>
        <w:rPr>
          <w:lang w:val="en-US"/>
        </w:rPr>
        <w:t xml:space="preserve">. There are restrictions on who can have legal standing as a complainant, and limitations on who can be sued. </w:t>
      </w:r>
      <w:r w:rsidRPr="00BC091D">
        <w:rPr>
          <w:lang w:val="en-US"/>
        </w:rPr>
        <w:t>There have been very few civil lawsuits in Canada having to do with torture</w:t>
      </w:r>
      <w:r>
        <w:rPr>
          <w:lang w:val="en-US"/>
        </w:rPr>
        <w:t xml:space="preserve">, </w:t>
      </w:r>
      <w:r w:rsidRPr="00BC091D">
        <w:rPr>
          <w:lang w:val="en-US"/>
        </w:rPr>
        <w:t>war crimes</w:t>
      </w:r>
      <w:r>
        <w:rPr>
          <w:lang w:val="en-US"/>
        </w:rPr>
        <w:t xml:space="preserve"> and other international human rights violations</w:t>
      </w:r>
      <w:r w:rsidRPr="00BC091D">
        <w:rPr>
          <w:lang w:val="en-US"/>
        </w:rPr>
        <w:t>. One reason is because foreign governments and individual government officials</w:t>
      </w:r>
      <w:r>
        <w:rPr>
          <w:lang w:val="en-US"/>
        </w:rPr>
        <w:t xml:space="preserve"> usually</w:t>
      </w:r>
      <w:r w:rsidRPr="00BC091D">
        <w:rPr>
          <w:lang w:val="en-US"/>
        </w:rPr>
        <w:t xml:space="preserve"> have </w:t>
      </w:r>
      <w:r>
        <w:rPr>
          <w:lang w:val="en-US"/>
        </w:rPr>
        <w:t xml:space="preserve">legal </w:t>
      </w:r>
      <w:r w:rsidRPr="00BC091D">
        <w:rPr>
          <w:lang w:val="en-US"/>
        </w:rPr>
        <w:t>immunity in Canadian courts</w:t>
      </w:r>
      <w:r>
        <w:rPr>
          <w:lang w:val="en-US"/>
        </w:rPr>
        <w:t xml:space="preserve"> </w:t>
      </w:r>
      <w:r w:rsidRPr="00BC091D">
        <w:rPr>
          <w:lang w:val="en-US"/>
        </w:rPr>
        <w:t xml:space="preserve">and </w:t>
      </w:r>
      <w:r>
        <w:rPr>
          <w:lang w:val="en-US"/>
        </w:rPr>
        <w:t xml:space="preserve">thus </w:t>
      </w:r>
      <w:r w:rsidRPr="00BC091D">
        <w:rPr>
          <w:lang w:val="en-US"/>
        </w:rPr>
        <w:t xml:space="preserve">lawsuits </w:t>
      </w:r>
      <w:r>
        <w:rPr>
          <w:lang w:val="en-US"/>
        </w:rPr>
        <w:t>against them are often</w:t>
      </w:r>
      <w:r w:rsidRPr="00BC091D">
        <w:rPr>
          <w:lang w:val="en-US"/>
        </w:rPr>
        <w:t xml:space="preserve"> dismissed. Unless the Supreme Court of Canada changes this situation in an upcoming ruling, or Parliament changes the law, the option of a civil lawsuit may only be available against individuals who had no connection to a government or against corporations.</w:t>
      </w:r>
    </w:p>
    <w:p w14:paraId="1B94CAED" w14:textId="77777777" w:rsidR="004801DA" w:rsidRDefault="004801DA" w:rsidP="005802F9">
      <w:pPr>
        <w:rPr>
          <w:lang w:val="en-US"/>
        </w:rPr>
      </w:pPr>
      <w:r>
        <w:rPr>
          <w:lang w:val="en-US"/>
        </w:rPr>
        <w:t xml:space="preserve">For basic information on criminal and civil suits in Canada, see </w:t>
      </w:r>
      <w:hyperlink r:id="rId6" w:history="1">
        <w:r w:rsidRPr="005802F9">
          <w:rPr>
            <w:rStyle w:val="Hyperlink"/>
            <w:lang w:val="en-US"/>
          </w:rPr>
          <w:t>http://www.justice.gc.ca/eng/csj-sjc/just/08.html</w:t>
        </w:r>
      </w:hyperlink>
      <w:r>
        <w:rPr>
          <w:lang w:val="en-US"/>
        </w:rPr>
        <w:t xml:space="preserve">. </w:t>
      </w:r>
    </w:p>
    <w:p w14:paraId="3639AA82" w14:textId="77777777" w:rsidR="007E2DD0" w:rsidRDefault="004801DA" w:rsidP="005802F9">
      <w:pPr>
        <w:rPr>
          <w:lang w:val="en-US"/>
        </w:rPr>
      </w:pPr>
      <w:r>
        <w:rPr>
          <w:lang w:val="en-US"/>
        </w:rPr>
        <w:lastRenderedPageBreak/>
        <w:t xml:space="preserve">For examples of civil suits that CCIJ has been </w:t>
      </w:r>
      <w:r w:rsidR="007E2DD0">
        <w:rPr>
          <w:lang w:val="en-US"/>
        </w:rPr>
        <w:t>involved with</w:t>
      </w:r>
      <w:r>
        <w:rPr>
          <w:lang w:val="en-US"/>
        </w:rPr>
        <w:t>, see</w:t>
      </w:r>
      <w:r w:rsidR="007E2DD0">
        <w:rPr>
          <w:lang w:val="en-US"/>
        </w:rPr>
        <w:t xml:space="preserve"> </w:t>
      </w:r>
      <w:r w:rsidR="007E2DD0">
        <w:rPr>
          <w:lang w:val="en-US"/>
        </w:rPr>
        <w:t xml:space="preserve">suits against the government of Iran on behalf of </w:t>
      </w:r>
      <w:hyperlink r:id="rId7" w:history="1">
        <w:r w:rsidR="007E2DD0" w:rsidRPr="007E2DD0">
          <w:rPr>
            <w:rStyle w:val="Hyperlink"/>
            <w:lang w:val="en-US"/>
          </w:rPr>
          <w:t xml:space="preserve">Zahra </w:t>
        </w:r>
        <w:proofErr w:type="spellStart"/>
        <w:r w:rsidR="007E2DD0" w:rsidRPr="007E2DD0">
          <w:rPr>
            <w:rStyle w:val="Hyperlink"/>
            <w:lang w:val="en-US"/>
          </w:rPr>
          <w:t>Kazemi</w:t>
        </w:r>
        <w:proofErr w:type="spellEnd"/>
      </w:hyperlink>
      <w:r w:rsidR="007E2DD0">
        <w:rPr>
          <w:lang w:val="en-US"/>
        </w:rPr>
        <w:t xml:space="preserve"> and </w:t>
      </w:r>
      <w:hyperlink r:id="rId8" w:history="1">
        <w:proofErr w:type="spellStart"/>
        <w:r w:rsidR="007E2DD0" w:rsidRPr="007E2DD0">
          <w:rPr>
            <w:rStyle w:val="Hyperlink"/>
            <w:lang w:val="en-US"/>
          </w:rPr>
          <w:t>Houshang</w:t>
        </w:r>
        <w:proofErr w:type="spellEnd"/>
        <w:r w:rsidR="007E2DD0" w:rsidRPr="007E2DD0">
          <w:rPr>
            <w:rStyle w:val="Hyperlink"/>
            <w:lang w:val="en-US"/>
          </w:rPr>
          <w:t xml:space="preserve"> </w:t>
        </w:r>
        <w:proofErr w:type="spellStart"/>
        <w:r w:rsidR="007E2DD0" w:rsidRPr="007E2DD0">
          <w:rPr>
            <w:rStyle w:val="Hyperlink"/>
            <w:lang w:val="en-US"/>
          </w:rPr>
          <w:t>Bouzari</w:t>
        </w:r>
        <w:proofErr w:type="spellEnd"/>
      </w:hyperlink>
      <w:r w:rsidR="007E2DD0">
        <w:rPr>
          <w:lang w:val="en-US"/>
        </w:rPr>
        <w:t xml:space="preserve">, and against </w:t>
      </w:r>
      <w:hyperlink r:id="rId9" w:history="1">
        <w:r w:rsidR="007E2DD0" w:rsidRPr="007E2DD0">
          <w:rPr>
            <w:rStyle w:val="Hyperlink"/>
            <w:lang w:val="en-US"/>
          </w:rPr>
          <w:t>Anvil Mining</w:t>
        </w:r>
        <w:r w:rsidR="007E2DD0" w:rsidRPr="007E2DD0">
          <w:rPr>
            <w:rStyle w:val="Hyperlink"/>
            <w:lang w:val="en-US"/>
          </w:rPr>
          <w:t xml:space="preserve"> on behalf of the Canadian Association against Impunity</w:t>
        </w:r>
      </w:hyperlink>
      <w:r w:rsidR="007E2DD0" w:rsidRPr="007E2DD0">
        <w:rPr>
          <w:lang w:val="en-US"/>
        </w:rPr>
        <w:t>,</w:t>
      </w:r>
    </w:p>
    <w:p w14:paraId="5D4F10D8" w14:textId="77777777" w:rsidR="004801DA" w:rsidRPr="00BC091D" w:rsidRDefault="004801DA" w:rsidP="00EA6F54">
      <w:pPr>
        <w:rPr>
          <w:lang w:val="en-US"/>
        </w:rPr>
      </w:pPr>
    </w:p>
    <w:p w14:paraId="3D462395" w14:textId="77777777" w:rsidR="004801DA" w:rsidRPr="00BC091D" w:rsidRDefault="004801DA" w:rsidP="00EA6F54">
      <w:pPr>
        <w:rPr>
          <w:b/>
          <w:lang w:val="en-US"/>
        </w:rPr>
      </w:pPr>
      <w:r w:rsidRPr="00BC091D">
        <w:rPr>
          <w:b/>
          <w:lang w:val="en-US"/>
        </w:rPr>
        <w:t xml:space="preserve">Immigration Penalties in Canada </w:t>
      </w:r>
    </w:p>
    <w:p w14:paraId="46CFE14C" w14:textId="0E84FAAF" w:rsidR="004801DA" w:rsidRDefault="004801DA" w:rsidP="00EA6F54">
      <w:pPr>
        <w:rPr>
          <w:lang w:val="en-US"/>
        </w:rPr>
      </w:pPr>
      <w:r>
        <w:rPr>
          <w:lang w:val="en-US"/>
        </w:rPr>
        <w:t>In some cases, people suspected or convicted of committing serious human rights abuses can be prevented from entering Canada or forced to leave the country. Where the Canadian government has reasonable grounds to bel</w:t>
      </w:r>
      <w:r w:rsidR="00EE51A2">
        <w:rPr>
          <w:lang w:val="en-US"/>
        </w:rPr>
        <w:t>ieve a person has committed or wa</w:t>
      </w:r>
      <w:r>
        <w:rPr>
          <w:lang w:val="en-US"/>
        </w:rPr>
        <w:t xml:space="preserve">s complicit in </w:t>
      </w:r>
      <w:r w:rsidRPr="00BC091D">
        <w:rPr>
          <w:lang w:val="en-US"/>
        </w:rPr>
        <w:t>war crimes, crimes against humanity, or genocide</w:t>
      </w:r>
      <w:r>
        <w:rPr>
          <w:lang w:val="en-US"/>
        </w:rPr>
        <w:t>, it may bar the person’s entry to Canada or force his or her departure</w:t>
      </w:r>
      <w:r w:rsidRPr="00BC091D">
        <w:rPr>
          <w:lang w:val="en-US"/>
        </w:rPr>
        <w:t xml:space="preserve">. </w:t>
      </w:r>
      <w:r>
        <w:rPr>
          <w:lang w:val="en-US"/>
        </w:rPr>
        <w:t xml:space="preserve">Such people may have their Canadian citizenship revoked, be deported from Canada, be extradited </w:t>
      </w:r>
      <w:r w:rsidRPr="00BC091D">
        <w:rPr>
          <w:lang w:val="en-US"/>
        </w:rPr>
        <w:t xml:space="preserve">to </w:t>
      </w:r>
      <w:r>
        <w:rPr>
          <w:lang w:val="en-US"/>
        </w:rPr>
        <w:t xml:space="preserve">a </w:t>
      </w:r>
      <w:r w:rsidRPr="00BC091D">
        <w:rPr>
          <w:lang w:val="en-US"/>
        </w:rPr>
        <w:t xml:space="preserve">foreign state </w:t>
      </w:r>
      <w:r>
        <w:rPr>
          <w:lang w:val="en-US"/>
        </w:rPr>
        <w:t xml:space="preserve">or be </w:t>
      </w:r>
      <w:r w:rsidRPr="00BC091D">
        <w:rPr>
          <w:lang w:val="en-US"/>
        </w:rPr>
        <w:t>surrender</w:t>
      </w:r>
      <w:r>
        <w:rPr>
          <w:lang w:val="en-US"/>
        </w:rPr>
        <w:t>ed</w:t>
      </w:r>
      <w:r w:rsidRPr="00BC091D">
        <w:rPr>
          <w:lang w:val="en-US"/>
        </w:rPr>
        <w:t xml:space="preserve"> to </w:t>
      </w:r>
      <w:r>
        <w:rPr>
          <w:lang w:val="en-US"/>
        </w:rPr>
        <w:t xml:space="preserve">an </w:t>
      </w:r>
      <w:r w:rsidRPr="00BC091D">
        <w:rPr>
          <w:lang w:val="en-US"/>
        </w:rPr>
        <w:t xml:space="preserve">international tribunal </w:t>
      </w:r>
      <w:r>
        <w:rPr>
          <w:lang w:val="en-US"/>
        </w:rPr>
        <w:t xml:space="preserve">to face a criminal trial. They may also be denied </w:t>
      </w:r>
      <w:r w:rsidRPr="00BC091D">
        <w:rPr>
          <w:lang w:val="en-US"/>
        </w:rPr>
        <w:t>refugee protection</w:t>
      </w:r>
      <w:r>
        <w:rPr>
          <w:lang w:val="en-US"/>
        </w:rPr>
        <w:t>.</w:t>
      </w:r>
      <w:r w:rsidRPr="00BC091D">
        <w:rPr>
          <w:lang w:val="en-US"/>
        </w:rPr>
        <w:t xml:space="preserve"> </w:t>
      </w:r>
      <w:r>
        <w:rPr>
          <w:lang w:val="en-US"/>
        </w:rPr>
        <w:t xml:space="preserve">The </w:t>
      </w:r>
      <w:r w:rsidRPr="00BC091D">
        <w:rPr>
          <w:lang w:val="en-US"/>
        </w:rPr>
        <w:t>Canadian Boarder Services Agency</w:t>
      </w:r>
      <w:r>
        <w:rPr>
          <w:lang w:val="en-US"/>
        </w:rPr>
        <w:t xml:space="preserve"> (CBSA), sometimes with the assistance of the Department of Citizenship and Immigration (CIC), conducts investigations against suspects</w:t>
      </w:r>
      <w:r w:rsidRPr="00BC091D">
        <w:rPr>
          <w:lang w:val="en-US"/>
        </w:rPr>
        <w:t xml:space="preserve">, and </w:t>
      </w:r>
      <w:r>
        <w:rPr>
          <w:lang w:val="en-US"/>
        </w:rPr>
        <w:t>refers cases to the Immigration and Refugee Board (IRB) for a determination about whether a person should be permitted to enter or remain in Canada.</w:t>
      </w:r>
    </w:p>
    <w:p w14:paraId="3002F61B" w14:textId="77777777" w:rsidR="004801DA" w:rsidRPr="00BC091D" w:rsidRDefault="004801DA" w:rsidP="00EA6F54">
      <w:pPr>
        <w:rPr>
          <w:lang w:val="en-US"/>
        </w:rPr>
      </w:pPr>
    </w:p>
    <w:p w14:paraId="7CA826F2" w14:textId="77777777" w:rsidR="004801DA" w:rsidRPr="00BC091D" w:rsidRDefault="004801DA" w:rsidP="00EA6F54">
      <w:pPr>
        <w:rPr>
          <w:lang w:val="en-US"/>
        </w:rPr>
      </w:pPr>
      <w:r w:rsidRPr="00BC091D">
        <w:rPr>
          <w:lang w:val="en-US"/>
        </w:rPr>
        <w:t>Links:</w:t>
      </w:r>
    </w:p>
    <w:p w14:paraId="59EB1A82" w14:textId="77777777" w:rsidR="004801DA" w:rsidRDefault="00841268" w:rsidP="00EA6F54">
      <w:pPr>
        <w:rPr>
          <w:lang w:val="en-US"/>
        </w:rPr>
      </w:pPr>
      <w:hyperlink r:id="rId10" w:history="1">
        <w:r w:rsidR="004801DA" w:rsidRPr="00BC091D">
          <w:rPr>
            <w:rStyle w:val="Hyperlink"/>
            <w:lang w:val="en-US"/>
          </w:rPr>
          <w:t>http://www.justice.gc.ca/eng/cj-jp/wc-cdg/part.html</w:t>
        </w:r>
      </w:hyperlink>
      <w:r w:rsidR="004801DA" w:rsidRPr="00BC091D">
        <w:rPr>
          <w:lang w:val="en-US"/>
        </w:rPr>
        <w:t xml:space="preserve"> </w:t>
      </w:r>
    </w:p>
    <w:p w14:paraId="2B64CC2A" w14:textId="77777777" w:rsidR="004801DA" w:rsidRDefault="004801DA" w:rsidP="00EA6F54">
      <w:r>
        <w:t xml:space="preserve">For information on these issues and the </w:t>
      </w:r>
      <w:r w:rsidRPr="00BC091D">
        <w:rPr>
          <w:i/>
          <w:lang w:val="en-US"/>
        </w:rPr>
        <w:t xml:space="preserve">Immigration and Refugee Protection Act </w:t>
      </w:r>
      <w:r>
        <w:rPr>
          <w:lang w:val="en-US"/>
        </w:rPr>
        <w:t xml:space="preserve">see </w:t>
      </w:r>
      <w:hyperlink r:id="rId11" w:history="1">
        <w:r w:rsidRPr="00BC091D">
          <w:rPr>
            <w:rStyle w:val="Hyperlink"/>
            <w:lang w:val="en-US"/>
          </w:rPr>
          <w:t>http://cbsa.gc.ca/security-securite/wc-cg/wc-cg2011-eng.html</w:t>
        </w:r>
      </w:hyperlink>
    </w:p>
    <w:p w14:paraId="54F9200D" w14:textId="77777777" w:rsidR="004801DA" w:rsidRPr="000D19F5" w:rsidRDefault="004801DA" w:rsidP="00EA6F54">
      <w:r>
        <w:t xml:space="preserve">For an example of a case CCIJ was involved with resulting in exclusion from refugee protection, see: </w:t>
      </w:r>
      <w:hyperlink r:id="rId12" w:history="1">
        <w:r w:rsidRPr="00882268">
          <w:rPr>
            <w:rStyle w:val="Hyperlink"/>
          </w:rPr>
          <w:t>http://www.ccij.ca/programs/cases/index.php?DOC_INST=9</w:t>
        </w:r>
      </w:hyperlink>
      <w:r>
        <w:t xml:space="preserve"> </w:t>
      </w:r>
    </w:p>
    <w:p w14:paraId="744F86C9" w14:textId="77777777" w:rsidR="004801DA" w:rsidRDefault="004801DA" w:rsidP="00EA6F54"/>
    <w:p w14:paraId="29F2B4B9" w14:textId="77777777" w:rsidR="004801DA" w:rsidRPr="00BC091D" w:rsidRDefault="004801DA" w:rsidP="00EA6F54">
      <w:pPr>
        <w:pStyle w:val="ecxmsonormal"/>
        <w:rPr>
          <w:rFonts w:ascii="Calibri" w:hAnsi="Calibri" w:cs="Segoe UI"/>
          <w:b/>
          <w:color w:val="000000"/>
          <w:sz w:val="22"/>
        </w:rPr>
      </w:pPr>
      <w:r w:rsidRPr="00BC091D">
        <w:rPr>
          <w:rFonts w:ascii="Calibri" w:hAnsi="Calibri" w:cs="Arial"/>
          <w:b/>
          <w:color w:val="000000"/>
          <w:sz w:val="22"/>
        </w:rPr>
        <w:t>Canadian Criminal Prosecutions</w:t>
      </w:r>
    </w:p>
    <w:p w14:paraId="5F0BDFAB" w14:textId="7A2E5A12" w:rsidR="004801DA" w:rsidRPr="00BC091D" w:rsidRDefault="004801DA" w:rsidP="00EA6F54">
      <w:pPr>
        <w:pStyle w:val="ecxmsonormal"/>
        <w:rPr>
          <w:rFonts w:ascii="Calibri" w:hAnsi="Calibri" w:cs="Segoe UI"/>
          <w:color w:val="000000"/>
          <w:sz w:val="22"/>
        </w:rPr>
      </w:pPr>
      <w:r w:rsidRPr="00BC091D">
        <w:rPr>
          <w:rFonts w:ascii="Calibri" w:hAnsi="Calibri" w:cs="Arial"/>
          <w:color w:val="000000"/>
          <w:sz w:val="22"/>
        </w:rPr>
        <w:t>Individuals present in Canada who are alleged to have committed international crimes may be prosecuted in Canadian courts. Criminal prosecutions are undertaken by Canada’s Department of Justice, which includes a specialized War Crimes Program. International crimes, including genocide, crimes against humanity and war crimes, are all crimes in Canada regardless of where they were committed. Prosecutions of international crimes are rare in Canada</w:t>
      </w:r>
      <w:r>
        <w:rPr>
          <w:rFonts w:ascii="Calibri" w:hAnsi="Calibri" w:cs="Arial"/>
          <w:color w:val="000000"/>
          <w:sz w:val="22"/>
        </w:rPr>
        <w:t>, however. O</w:t>
      </w:r>
      <w:r w:rsidRPr="00BC091D">
        <w:rPr>
          <w:rFonts w:ascii="Calibri" w:hAnsi="Calibri" w:cs="Arial"/>
          <w:color w:val="000000"/>
          <w:sz w:val="22"/>
        </w:rPr>
        <w:t xml:space="preserve">nly two prosecutions have been brought under the </w:t>
      </w:r>
      <w:r w:rsidRPr="00BC091D">
        <w:rPr>
          <w:rFonts w:ascii="Calibri" w:hAnsi="Calibri" w:cs="Arial"/>
          <w:i/>
          <w:iCs/>
          <w:color w:val="000000"/>
          <w:sz w:val="22"/>
        </w:rPr>
        <w:t xml:space="preserve">Crimes Against Humanity and War Crimes Act </w:t>
      </w:r>
      <w:r w:rsidRPr="00BC091D">
        <w:rPr>
          <w:rFonts w:ascii="Calibri" w:hAnsi="Calibri" w:cs="Arial"/>
          <w:color w:val="000000"/>
          <w:sz w:val="22"/>
        </w:rPr>
        <w:t>since its enactment in 2000</w:t>
      </w:r>
      <w:r>
        <w:rPr>
          <w:rFonts w:ascii="Calibri" w:hAnsi="Calibri" w:cs="Arial"/>
          <w:color w:val="000000"/>
          <w:sz w:val="22"/>
        </w:rPr>
        <w:t>, both for people accused of involvement in the 1994 genocide in Rwanda</w:t>
      </w:r>
      <w:r w:rsidRPr="00BC091D">
        <w:rPr>
          <w:rFonts w:ascii="Calibri" w:hAnsi="Calibri" w:cs="Arial"/>
          <w:color w:val="000000"/>
          <w:sz w:val="22"/>
        </w:rPr>
        <w:t xml:space="preserve">. </w:t>
      </w:r>
      <w:proofErr w:type="spellStart"/>
      <w:r>
        <w:rPr>
          <w:rFonts w:ascii="Calibri" w:hAnsi="Calibri" w:cs="Arial"/>
          <w:color w:val="000000"/>
          <w:sz w:val="22"/>
        </w:rPr>
        <w:t>Désiré</w:t>
      </w:r>
      <w:proofErr w:type="spellEnd"/>
      <w:r>
        <w:rPr>
          <w:rFonts w:ascii="Calibri" w:hAnsi="Calibri" w:cs="Arial"/>
          <w:color w:val="000000"/>
          <w:sz w:val="22"/>
        </w:rPr>
        <w:t xml:space="preserve"> </w:t>
      </w:r>
      <w:proofErr w:type="spellStart"/>
      <w:r>
        <w:rPr>
          <w:rFonts w:ascii="Calibri" w:hAnsi="Calibri" w:cs="Arial"/>
          <w:color w:val="000000"/>
          <w:sz w:val="22"/>
        </w:rPr>
        <w:t>Munyaneza</w:t>
      </w:r>
      <w:proofErr w:type="spellEnd"/>
      <w:r>
        <w:rPr>
          <w:rFonts w:ascii="Calibri" w:hAnsi="Calibri" w:cs="Arial"/>
          <w:color w:val="000000"/>
          <w:sz w:val="22"/>
        </w:rPr>
        <w:t xml:space="preserve"> was convicted of </w:t>
      </w:r>
      <w:r w:rsidR="003277BC">
        <w:rPr>
          <w:rFonts w:ascii="Calibri" w:hAnsi="Calibri" w:cs="Arial"/>
          <w:color w:val="000000"/>
          <w:sz w:val="22"/>
        </w:rPr>
        <w:t xml:space="preserve">genocide, war crimes and crimes against humanity, </w:t>
      </w:r>
      <w:r>
        <w:rPr>
          <w:rFonts w:ascii="Calibri" w:hAnsi="Calibri" w:cs="Arial"/>
          <w:color w:val="000000"/>
          <w:sz w:val="22"/>
        </w:rPr>
        <w:t xml:space="preserve">and Jacques </w:t>
      </w:r>
      <w:proofErr w:type="spellStart"/>
      <w:r>
        <w:rPr>
          <w:rFonts w:ascii="Calibri" w:hAnsi="Calibri" w:cs="Arial"/>
          <w:color w:val="000000"/>
          <w:sz w:val="22"/>
        </w:rPr>
        <w:t>Mungwarere</w:t>
      </w:r>
      <w:proofErr w:type="spellEnd"/>
      <w:r>
        <w:rPr>
          <w:rFonts w:ascii="Calibri" w:hAnsi="Calibri" w:cs="Arial"/>
          <w:color w:val="000000"/>
          <w:sz w:val="22"/>
        </w:rPr>
        <w:t xml:space="preserve"> was acquitted </w:t>
      </w:r>
      <w:r w:rsidR="003277BC">
        <w:rPr>
          <w:rFonts w:ascii="Calibri" w:hAnsi="Calibri" w:cs="Arial"/>
          <w:color w:val="000000"/>
          <w:sz w:val="22"/>
        </w:rPr>
        <w:t>of the charges against him for genocide and crimes against humanity</w:t>
      </w:r>
      <w:r>
        <w:rPr>
          <w:rFonts w:ascii="Calibri" w:hAnsi="Calibri" w:cs="Arial"/>
          <w:color w:val="000000"/>
          <w:sz w:val="22"/>
        </w:rPr>
        <w:t>.</w:t>
      </w:r>
    </w:p>
    <w:p w14:paraId="65908161" w14:textId="77777777" w:rsidR="004801DA" w:rsidRPr="00BC091D" w:rsidRDefault="004801DA" w:rsidP="00EA6F54">
      <w:pPr>
        <w:pStyle w:val="ecxmsonormal"/>
        <w:rPr>
          <w:rFonts w:ascii="Calibri" w:hAnsi="Calibri" w:cs="Segoe UI"/>
          <w:color w:val="000000"/>
          <w:sz w:val="22"/>
        </w:rPr>
      </w:pPr>
      <w:r w:rsidRPr="00BC091D">
        <w:rPr>
          <w:rFonts w:ascii="Calibri" w:hAnsi="Calibri" w:cs="Arial"/>
          <w:color w:val="000000"/>
          <w:sz w:val="22"/>
        </w:rPr>
        <w:t xml:space="preserve">War Crimes Program: </w:t>
      </w:r>
      <w:r w:rsidR="00841268">
        <w:fldChar w:fldCharType="begin"/>
      </w:r>
      <w:r w:rsidR="00841268">
        <w:instrText xml:space="preserve"> HYPERLINK "http://justice.gc.ca/eng/cj-jp/wc-cdg/succ-real.html" \t "_blank" </w:instrText>
      </w:r>
      <w:r w:rsidR="00841268">
        <w:fldChar w:fldCharType="separate"/>
      </w:r>
      <w:r w:rsidRPr="00BC091D">
        <w:rPr>
          <w:rStyle w:val="Hyperlink"/>
          <w:rFonts w:ascii="Calibri" w:hAnsi="Calibri" w:cs="Arial"/>
          <w:sz w:val="22"/>
        </w:rPr>
        <w:t>http://justice.gc.ca/eng/cj-jp/wc-cdg/succ-real.html</w:t>
      </w:r>
      <w:r w:rsidR="00841268">
        <w:rPr>
          <w:rStyle w:val="Hyperlink"/>
          <w:rFonts w:ascii="Calibri" w:hAnsi="Calibri" w:cs="Arial"/>
          <w:sz w:val="22"/>
        </w:rPr>
        <w:fldChar w:fldCharType="end"/>
      </w:r>
    </w:p>
    <w:p w14:paraId="73C05368" w14:textId="77777777" w:rsidR="004801DA" w:rsidRPr="00BC091D" w:rsidRDefault="004801DA" w:rsidP="00EA6F54">
      <w:pPr>
        <w:pStyle w:val="ecxmsonormal"/>
        <w:rPr>
          <w:rFonts w:ascii="Calibri" w:hAnsi="Calibri" w:cs="Segoe UI"/>
          <w:color w:val="000000"/>
          <w:sz w:val="22"/>
        </w:rPr>
      </w:pPr>
      <w:r w:rsidRPr="00206D5A">
        <w:rPr>
          <w:rFonts w:ascii="Calibri" w:hAnsi="Calibri" w:cs="Arial"/>
          <w:iCs/>
          <w:color w:val="000000"/>
          <w:sz w:val="22"/>
        </w:rPr>
        <w:lastRenderedPageBreak/>
        <w:t xml:space="preserve">For more information on the </w:t>
      </w:r>
      <w:r w:rsidRPr="00BC091D">
        <w:rPr>
          <w:rFonts w:ascii="Calibri" w:hAnsi="Calibri" w:cs="Arial"/>
          <w:i/>
          <w:iCs/>
          <w:color w:val="000000"/>
          <w:sz w:val="22"/>
        </w:rPr>
        <w:t>Crimes Against Humanity and War Crimes Act</w:t>
      </w:r>
      <w:r w:rsidRPr="00BC091D">
        <w:rPr>
          <w:rFonts w:ascii="Calibri" w:hAnsi="Calibri" w:cs="Arial"/>
          <w:color w:val="000000"/>
          <w:sz w:val="22"/>
        </w:rPr>
        <w:t xml:space="preserve">: </w:t>
      </w:r>
      <w:r w:rsidR="00841268">
        <w:fldChar w:fldCharType="begin"/>
      </w:r>
      <w:r w:rsidR="00841268">
        <w:instrText xml:space="preserve"> HYPERLINK "http://www.international.gc.ca/court-cour/war-crimes-guerres.aspx?lang=eng" \t "_blank" </w:instrText>
      </w:r>
      <w:r w:rsidR="00841268">
        <w:fldChar w:fldCharType="separate"/>
      </w:r>
      <w:r w:rsidRPr="00BC091D">
        <w:rPr>
          <w:rStyle w:val="Hyperlink"/>
          <w:rFonts w:ascii="Calibri" w:hAnsi="Calibri" w:cs="Arial"/>
          <w:sz w:val="22"/>
        </w:rPr>
        <w:t>http://www.international.gc.ca/court-cour/war-crimes-guerres.aspx?lang=eng</w:t>
      </w:r>
      <w:r w:rsidR="00841268">
        <w:rPr>
          <w:rStyle w:val="Hyperlink"/>
          <w:rFonts w:ascii="Calibri" w:hAnsi="Calibri" w:cs="Arial"/>
          <w:sz w:val="22"/>
        </w:rPr>
        <w:fldChar w:fldCharType="end"/>
      </w:r>
    </w:p>
    <w:p w14:paraId="344CAF93" w14:textId="5F42571A" w:rsidR="004801DA" w:rsidRPr="000D19F5" w:rsidRDefault="004801DA" w:rsidP="00EA6F54">
      <w:r w:rsidRPr="000D19F5">
        <w:rPr>
          <w:bCs/>
          <w:lang w:val="en-US"/>
        </w:rPr>
        <w:t xml:space="preserve">For information about the criminal prosecution of Jacques </w:t>
      </w:r>
      <w:proofErr w:type="spellStart"/>
      <w:r w:rsidRPr="000D19F5">
        <w:rPr>
          <w:bCs/>
          <w:lang w:val="en-US"/>
        </w:rPr>
        <w:t>Mungwarere</w:t>
      </w:r>
      <w:proofErr w:type="spellEnd"/>
      <w:r w:rsidRPr="000D19F5">
        <w:rPr>
          <w:bCs/>
          <w:lang w:val="en-US"/>
        </w:rPr>
        <w:t>, see:</w:t>
      </w:r>
      <w:r w:rsidRPr="000D19F5">
        <w:rPr>
          <w:b/>
          <w:bCs/>
          <w:lang w:val="en-US"/>
        </w:rPr>
        <w:t xml:space="preserve"> </w:t>
      </w:r>
      <w:hyperlink r:id="rId13" w:history="1">
        <w:r w:rsidRPr="00882268">
          <w:rPr>
            <w:rStyle w:val="Hyperlink"/>
          </w:rPr>
          <w:t>http://www.ccij.ca/programs/index.php?DOC_INST=2</w:t>
        </w:r>
      </w:hyperlink>
    </w:p>
    <w:p w14:paraId="7CF8585D" w14:textId="17CD084D" w:rsidR="004801DA" w:rsidRDefault="004801DA" w:rsidP="00EA6F54">
      <w:pPr>
        <w:rPr>
          <w:bCs/>
          <w:lang w:val="en-US"/>
        </w:rPr>
      </w:pPr>
      <w:r w:rsidRPr="000D19F5">
        <w:rPr>
          <w:bCs/>
          <w:lang w:val="en-US"/>
        </w:rPr>
        <w:t xml:space="preserve">For information about the criminal prosecution of </w:t>
      </w:r>
      <w:proofErr w:type="spellStart"/>
      <w:r w:rsidRPr="000D19F5">
        <w:rPr>
          <w:bCs/>
          <w:lang w:val="en-US"/>
        </w:rPr>
        <w:t>Désiré</w:t>
      </w:r>
      <w:proofErr w:type="spellEnd"/>
      <w:r w:rsidRPr="000D19F5">
        <w:rPr>
          <w:bCs/>
          <w:lang w:val="en-US"/>
        </w:rPr>
        <w:t xml:space="preserve"> </w:t>
      </w:r>
      <w:proofErr w:type="spellStart"/>
      <w:r w:rsidRPr="000D19F5">
        <w:rPr>
          <w:bCs/>
          <w:lang w:val="en-US"/>
        </w:rPr>
        <w:t>Munyaneza</w:t>
      </w:r>
      <w:proofErr w:type="spellEnd"/>
      <w:r w:rsidRPr="000D19F5">
        <w:rPr>
          <w:bCs/>
          <w:lang w:val="en-US"/>
        </w:rPr>
        <w:t xml:space="preserve">, see: </w:t>
      </w:r>
      <w:hyperlink r:id="rId14" w:history="1">
        <w:r w:rsidRPr="00473DEF">
          <w:rPr>
            <w:rStyle w:val="Hyperlink"/>
            <w:bCs/>
            <w:lang w:val="en-US"/>
          </w:rPr>
          <w:t>http://www.ccij.ca/programs/cases/index.php?WEBYEP_DI=12</w:t>
        </w:r>
      </w:hyperlink>
    </w:p>
    <w:p w14:paraId="5E62F04E" w14:textId="77777777" w:rsidR="004801DA" w:rsidRDefault="004801DA" w:rsidP="00EA6F54">
      <w:pPr>
        <w:rPr>
          <w:bCs/>
          <w:lang w:val="en-US"/>
        </w:rPr>
      </w:pPr>
    </w:p>
    <w:p w14:paraId="5F4FE30E" w14:textId="77777777" w:rsidR="00D43A21" w:rsidRPr="000D19F5" w:rsidRDefault="00D43A21" w:rsidP="00EA6F54">
      <w:pPr>
        <w:rPr>
          <w:bCs/>
          <w:lang w:val="en-US"/>
        </w:rPr>
      </w:pPr>
    </w:p>
    <w:p w14:paraId="14A9B861" w14:textId="77777777" w:rsidR="004801DA" w:rsidRPr="00BC091D" w:rsidRDefault="004801DA" w:rsidP="00EA6F54">
      <w:pPr>
        <w:rPr>
          <w:b/>
          <w:lang w:val="en-US"/>
        </w:rPr>
      </w:pPr>
      <w:r w:rsidRPr="00BC091D">
        <w:rPr>
          <w:b/>
          <w:lang w:val="en-US"/>
        </w:rPr>
        <w:t>International Criminal Court (ICC)</w:t>
      </w:r>
    </w:p>
    <w:p w14:paraId="4E13251F" w14:textId="77777777" w:rsidR="004801DA" w:rsidRDefault="004801DA" w:rsidP="00EA6F54">
      <w:pPr>
        <w:rPr>
          <w:color w:val="000000"/>
        </w:rPr>
      </w:pPr>
      <w:r w:rsidRPr="00BC091D">
        <w:rPr>
          <w:color w:val="000000"/>
        </w:rPr>
        <w:t xml:space="preserve">Located in </w:t>
      </w:r>
      <w:r>
        <w:rPr>
          <w:color w:val="000000"/>
        </w:rPr>
        <w:t>T</w:t>
      </w:r>
      <w:r w:rsidRPr="00BC091D">
        <w:rPr>
          <w:color w:val="000000"/>
        </w:rPr>
        <w:t>he Hague in the Netherlands, the ICC is the first permanent international</w:t>
      </w:r>
      <w:r>
        <w:rPr>
          <w:color w:val="000000"/>
        </w:rPr>
        <w:t xml:space="preserve"> criminal tribunal</w:t>
      </w:r>
      <w:r w:rsidRPr="00BC091D">
        <w:rPr>
          <w:color w:val="000000"/>
        </w:rPr>
        <w:t xml:space="preserve">. It was established to prosecute individuals </w:t>
      </w:r>
      <w:r>
        <w:rPr>
          <w:color w:val="000000"/>
        </w:rPr>
        <w:t>accused of</w:t>
      </w:r>
      <w:r w:rsidRPr="00BC091D">
        <w:rPr>
          <w:color w:val="000000"/>
        </w:rPr>
        <w:t xml:space="preserve"> committing the </w:t>
      </w:r>
      <w:r>
        <w:rPr>
          <w:color w:val="000000"/>
        </w:rPr>
        <w:t xml:space="preserve">gravest international crimes, including </w:t>
      </w:r>
      <w:r w:rsidRPr="00BC091D">
        <w:rPr>
          <w:color w:val="000000"/>
        </w:rPr>
        <w:t>war crimes, crimes against humanity</w:t>
      </w:r>
      <w:r>
        <w:rPr>
          <w:color w:val="000000"/>
        </w:rPr>
        <w:t>,</w:t>
      </w:r>
      <w:r w:rsidRPr="00BC091D">
        <w:rPr>
          <w:color w:val="000000"/>
        </w:rPr>
        <w:t xml:space="preserve"> genocide</w:t>
      </w:r>
      <w:r>
        <w:rPr>
          <w:color w:val="000000"/>
        </w:rPr>
        <w:t xml:space="preserve"> and aggression</w:t>
      </w:r>
      <w:r w:rsidRPr="00BC091D">
        <w:rPr>
          <w:color w:val="000000"/>
        </w:rPr>
        <w:t>.</w:t>
      </w:r>
      <w:r>
        <w:rPr>
          <w:color w:val="000000"/>
        </w:rPr>
        <w:t xml:space="preserve"> In addition to determining criminal guilt or innocence, the ICC can order reparations to victims, and can provide assistance to some victims in countries where it operates through its Trust Fund for Victims. </w:t>
      </w:r>
    </w:p>
    <w:p w14:paraId="4F8405D4" w14:textId="7277A92D" w:rsidR="004801DA" w:rsidRDefault="004801DA" w:rsidP="00EA6F54">
      <w:pPr>
        <w:rPr>
          <w:color w:val="000000"/>
        </w:rPr>
      </w:pPr>
      <w:r w:rsidRPr="00BC091D">
        <w:rPr>
          <w:color w:val="000000"/>
        </w:rPr>
        <w:t>The ICC is governed by a</w:t>
      </w:r>
      <w:r>
        <w:rPr>
          <w:color w:val="000000"/>
        </w:rPr>
        <w:t>n international</w:t>
      </w:r>
      <w:r w:rsidRPr="00BC091D">
        <w:rPr>
          <w:color w:val="000000"/>
        </w:rPr>
        <w:t xml:space="preserve"> treaty called the </w:t>
      </w:r>
      <w:r w:rsidRPr="005677A1">
        <w:rPr>
          <w:i/>
          <w:color w:val="000000"/>
        </w:rPr>
        <w:t>Rome Statute</w:t>
      </w:r>
      <w:r w:rsidRPr="00BC091D">
        <w:rPr>
          <w:color w:val="000000"/>
        </w:rPr>
        <w:t xml:space="preserve">. </w:t>
      </w:r>
      <w:r>
        <w:rPr>
          <w:color w:val="000000"/>
        </w:rPr>
        <w:t>Over 120 countries have ratified the treaty, which means that they contribute to the ICC’s budget and accept its jurisdiction over their citizens and over acts that happen on their territory. The ICC can also receive the legal authority to investigate any situation whe</w:t>
      </w:r>
      <w:r w:rsidR="00841268">
        <w:rPr>
          <w:color w:val="000000"/>
        </w:rPr>
        <w:t>n</w:t>
      </w:r>
      <w:r>
        <w:rPr>
          <w:color w:val="000000"/>
        </w:rPr>
        <w:t xml:space="preserve"> authorized by the UN Security Council (as happened in the cases of Sudan and Libya, which are not parties to the </w:t>
      </w:r>
      <w:r w:rsidRPr="006E14F3">
        <w:rPr>
          <w:i/>
          <w:color w:val="000000"/>
        </w:rPr>
        <w:t>Rome Statute</w:t>
      </w:r>
      <w:r>
        <w:rPr>
          <w:color w:val="000000"/>
        </w:rPr>
        <w:t xml:space="preserve">). Most European, Latin American and African countries have joined the ICC, as well as Canada and Japan. Non-members include the United States, China, Russia, India and most Middle Eastern countries. </w:t>
      </w:r>
    </w:p>
    <w:p w14:paraId="16E0819E" w14:textId="5F9682D2" w:rsidR="004801DA" w:rsidRDefault="004801DA" w:rsidP="00EA6F54">
      <w:pPr>
        <w:rPr>
          <w:color w:val="000000"/>
        </w:rPr>
      </w:pPr>
      <w:r>
        <w:rPr>
          <w:color w:val="000000"/>
        </w:rPr>
        <w:t>The ICC’s Prosecutor can launch investigations at the behest of state parties, the UN Security Council, or on her own initiative. For that reason, people can submit information to the Prosecutor about possible crimes. T</w:t>
      </w:r>
      <w:r w:rsidRPr="00BC091D">
        <w:rPr>
          <w:color w:val="000000"/>
        </w:rPr>
        <w:t xml:space="preserve">he ICC is </w:t>
      </w:r>
      <w:r>
        <w:rPr>
          <w:color w:val="000000"/>
        </w:rPr>
        <w:t xml:space="preserve">intended to be </w:t>
      </w:r>
      <w:r w:rsidRPr="00BC091D">
        <w:rPr>
          <w:color w:val="000000"/>
        </w:rPr>
        <w:t xml:space="preserve">a court of last resort, meaning that it will not act on cases that are already subject to </w:t>
      </w:r>
      <w:r>
        <w:rPr>
          <w:color w:val="000000"/>
        </w:rPr>
        <w:t xml:space="preserve">genuine </w:t>
      </w:r>
      <w:r w:rsidRPr="00BC091D">
        <w:rPr>
          <w:color w:val="000000"/>
        </w:rPr>
        <w:t xml:space="preserve">judicial proceedings </w:t>
      </w:r>
      <w:r>
        <w:rPr>
          <w:color w:val="000000"/>
        </w:rPr>
        <w:t xml:space="preserve">at the national level. </w:t>
      </w:r>
      <w:r w:rsidR="00841268">
        <w:rPr>
          <w:color w:val="000000"/>
        </w:rPr>
        <w:t xml:space="preserve">The ICC is also limited to crimes that occurred after July 1, 2002, the day the </w:t>
      </w:r>
      <w:r w:rsidR="00841268" w:rsidRPr="006E14F3">
        <w:rPr>
          <w:i/>
          <w:color w:val="000000"/>
        </w:rPr>
        <w:t>Rome Statute</w:t>
      </w:r>
      <w:r w:rsidR="00841268">
        <w:rPr>
          <w:color w:val="000000"/>
        </w:rPr>
        <w:t xml:space="preserve"> entered into force. </w:t>
      </w:r>
      <w:r>
        <w:rPr>
          <w:color w:val="000000"/>
        </w:rPr>
        <w:t xml:space="preserve">Since </w:t>
      </w:r>
      <w:r w:rsidR="00835D16">
        <w:rPr>
          <w:color w:val="000000"/>
        </w:rPr>
        <w:t>it was created</w:t>
      </w:r>
      <w:r>
        <w:rPr>
          <w:color w:val="000000"/>
        </w:rPr>
        <w:t xml:space="preserve">, the ICC has opened investigations concerning alleged crimes in eight countries, all of them in Africa. </w:t>
      </w:r>
    </w:p>
    <w:p w14:paraId="3DD93795" w14:textId="77777777" w:rsidR="004801DA" w:rsidRPr="00BC091D" w:rsidRDefault="004801DA" w:rsidP="00EA6F54">
      <w:pPr>
        <w:rPr>
          <w:color w:val="000000"/>
        </w:rPr>
      </w:pPr>
      <w:r w:rsidRPr="00BC091D">
        <w:rPr>
          <w:color w:val="000000"/>
        </w:rPr>
        <w:br/>
        <w:t>For more information on the ICC</w:t>
      </w:r>
      <w:r>
        <w:rPr>
          <w:color w:val="000000"/>
        </w:rPr>
        <w:t xml:space="preserve"> and on current cases</w:t>
      </w:r>
      <w:r w:rsidRPr="00BC091D">
        <w:rPr>
          <w:color w:val="000000"/>
        </w:rPr>
        <w:t xml:space="preserve">, see: </w:t>
      </w:r>
      <w:r w:rsidR="00841268">
        <w:fldChar w:fldCharType="begin"/>
      </w:r>
      <w:r w:rsidR="00841268">
        <w:instrText xml:space="preserve"> HYPERLINK "http://www.icc-cpi.int/EN_Menus/ICC/Pages/default.aspx" \t "_blank" </w:instrText>
      </w:r>
      <w:r w:rsidR="00841268">
        <w:fldChar w:fldCharType="separate"/>
      </w:r>
      <w:r w:rsidRPr="00BC091D">
        <w:rPr>
          <w:rStyle w:val="Hyperlink"/>
        </w:rPr>
        <w:t>http://www.icc-cpi.int/EN_Menus/ICC/Pages/default.aspx</w:t>
      </w:r>
      <w:r w:rsidR="00841268">
        <w:rPr>
          <w:rStyle w:val="Hyperlink"/>
        </w:rPr>
        <w:fldChar w:fldCharType="end"/>
      </w:r>
      <w:r>
        <w:rPr>
          <w:rStyle w:val="Hyperlink"/>
        </w:rPr>
        <w:t xml:space="preserve"> and </w:t>
      </w:r>
      <w:r w:rsidRPr="009A6F87">
        <w:rPr>
          <w:rStyle w:val="Hyperlink"/>
        </w:rPr>
        <w:t>http://www.iccnow.org</w:t>
      </w:r>
      <w:r>
        <w:rPr>
          <w:rStyle w:val="Hyperlink"/>
        </w:rPr>
        <w:t>.</w:t>
      </w:r>
    </w:p>
    <w:p w14:paraId="513616E9" w14:textId="77777777" w:rsidR="004801DA" w:rsidRDefault="004801DA" w:rsidP="00EA6F54">
      <w:r>
        <w:t xml:space="preserve">For information about submitting a complaint to the Prosecutor, see </w:t>
      </w:r>
      <w:hyperlink r:id="rId15" w:history="1">
        <w:r w:rsidRPr="001B2935">
          <w:rPr>
            <w:rStyle w:val="Hyperlink"/>
          </w:rPr>
          <w:t>http://www.icc-cpi.int/en_menus/icc/structure%20of%20the%20court/office%20of%20the%20prosecutor/siac/Pages/default.aspx</w:t>
        </w:r>
      </w:hyperlink>
      <w:r>
        <w:t>.</w:t>
      </w:r>
    </w:p>
    <w:p w14:paraId="2319C2EF" w14:textId="77777777" w:rsidR="004801DA" w:rsidRDefault="004801DA" w:rsidP="00EA6F54">
      <w:pPr>
        <w:numPr>
          <w:ins w:id="0" w:author="Theressa Etmanski" w:date="2014-04-23T22:19:00Z"/>
        </w:numPr>
      </w:pPr>
    </w:p>
    <w:p w14:paraId="2E581FF2" w14:textId="77777777" w:rsidR="004801DA" w:rsidRDefault="004801DA" w:rsidP="00EA6F54"/>
    <w:p w14:paraId="05CE4795" w14:textId="77777777" w:rsidR="004801DA" w:rsidRPr="00BC091D" w:rsidRDefault="004801DA" w:rsidP="00EA6F54">
      <w:pPr>
        <w:rPr>
          <w:b/>
          <w:lang w:val="en-US"/>
        </w:rPr>
      </w:pPr>
      <w:r w:rsidRPr="00BC091D">
        <w:rPr>
          <w:b/>
          <w:lang w:val="en-US"/>
        </w:rPr>
        <w:t>Extraordinary Chambers in the Courts of Cambodia (ECCC)</w:t>
      </w:r>
    </w:p>
    <w:p w14:paraId="559CC93D" w14:textId="572F5F46" w:rsidR="004801DA" w:rsidRPr="00BC091D" w:rsidRDefault="004801DA" w:rsidP="00EA6F54">
      <w:pPr>
        <w:rPr>
          <w:lang w:val="en-US"/>
        </w:rPr>
      </w:pPr>
      <w:r w:rsidRPr="00BC091D">
        <w:rPr>
          <w:lang w:val="en-US"/>
        </w:rPr>
        <w:t xml:space="preserve">The ECCC, also known as the Khmer Rouge Tribunal, is a hybrid initiative between the Cambodian </w:t>
      </w:r>
      <w:r w:rsidR="00AD3645">
        <w:rPr>
          <w:lang w:val="en-US"/>
        </w:rPr>
        <w:t>government</w:t>
      </w:r>
      <w:r w:rsidRPr="00BC091D">
        <w:rPr>
          <w:lang w:val="en-US"/>
        </w:rPr>
        <w:t xml:space="preserve"> and </w:t>
      </w:r>
      <w:r>
        <w:rPr>
          <w:lang w:val="en-US"/>
        </w:rPr>
        <w:t xml:space="preserve">the United Nations. The ECCC has a legal </w:t>
      </w:r>
      <w:r w:rsidRPr="00BC091D">
        <w:rPr>
          <w:lang w:val="en-US"/>
        </w:rPr>
        <w:t xml:space="preserve">mandate to prosecute senior leaders </w:t>
      </w:r>
      <w:r>
        <w:rPr>
          <w:lang w:val="en-US"/>
        </w:rPr>
        <w:t xml:space="preserve">and those most responsible </w:t>
      </w:r>
      <w:r w:rsidRPr="00BC091D">
        <w:rPr>
          <w:lang w:val="en-US"/>
        </w:rPr>
        <w:t xml:space="preserve">for </w:t>
      </w:r>
      <w:r>
        <w:rPr>
          <w:lang w:val="en-US"/>
        </w:rPr>
        <w:t xml:space="preserve">atrocities </w:t>
      </w:r>
      <w:r w:rsidRPr="00BC091D">
        <w:rPr>
          <w:lang w:val="en-US"/>
        </w:rPr>
        <w:t xml:space="preserve">committed during the Khmer Rouge regime between 17 April 1975 and 7 January 1979. To date the ECCC has completed one criminal prosecution and is currently working on </w:t>
      </w:r>
      <w:r w:rsidR="006F7C4D">
        <w:rPr>
          <w:lang w:val="en-US"/>
        </w:rPr>
        <w:t>a</w:t>
      </w:r>
      <w:r>
        <w:rPr>
          <w:lang w:val="en-US"/>
        </w:rPr>
        <w:t xml:space="preserve"> second</w:t>
      </w:r>
      <w:r w:rsidRPr="00BC091D">
        <w:rPr>
          <w:lang w:val="en-US"/>
        </w:rPr>
        <w:t xml:space="preserve">. While there are plans to prosecute two further cases, the identities of the accused in those matters have not been made public, and there are some questions about whether or not the cases will proceed.  The ECCC is currently accepting applications for victims to participate in </w:t>
      </w:r>
      <w:r>
        <w:rPr>
          <w:lang w:val="en-US"/>
        </w:rPr>
        <w:t>these latter two cases</w:t>
      </w:r>
      <w:r w:rsidRPr="00BC091D">
        <w:rPr>
          <w:lang w:val="en-US"/>
        </w:rPr>
        <w:t xml:space="preserve">. </w:t>
      </w:r>
    </w:p>
    <w:p w14:paraId="7AE10625" w14:textId="0B27772B" w:rsidR="004801DA" w:rsidRPr="00BC091D" w:rsidRDefault="004801DA" w:rsidP="00EA6F54">
      <w:pPr>
        <w:rPr>
          <w:lang w:val="en-US"/>
        </w:rPr>
      </w:pPr>
      <w:r w:rsidRPr="00BC091D">
        <w:rPr>
          <w:lang w:val="en-US"/>
        </w:rPr>
        <w:t xml:space="preserve">The ECCC has an innovative mandate for victim participation, allowing individuals to file complaints before the ECCC, as well as apply to participate as </w:t>
      </w:r>
      <w:r>
        <w:rPr>
          <w:lang w:val="en-US"/>
        </w:rPr>
        <w:t>c</w:t>
      </w:r>
      <w:r w:rsidRPr="00BC091D">
        <w:rPr>
          <w:lang w:val="en-US"/>
        </w:rPr>
        <w:t xml:space="preserve">ivil </w:t>
      </w:r>
      <w:r>
        <w:rPr>
          <w:lang w:val="en-US"/>
        </w:rPr>
        <w:t>p</w:t>
      </w:r>
      <w:r w:rsidRPr="00BC091D">
        <w:rPr>
          <w:lang w:val="en-US"/>
        </w:rPr>
        <w:t xml:space="preserve">arties in the proceedings. While there is no mandate for financial compensation </w:t>
      </w:r>
      <w:r w:rsidR="006F7C4D">
        <w:rPr>
          <w:lang w:val="en-US"/>
        </w:rPr>
        <w:t>to individual</w:t>
      </w:r>
      <w:r w:rsidRPr="00BC091D">
        <w:rPr>
          <w:lang w:val="en-US"/>
        </w:rPr>
        <w:t xml:space="preserve"> victims, </w:t>
      </w:r>
      <w:r>
        <w:rPr>
          <w:lang w:val="en-US"/>
        </w:rPr>
        <w:t>c</w:t>
      </w:r>
      <w:r w:rsidRPr="00BC091D">
        <w:rPr>
          <w:lang w:val="en-US"/>
        </w:rPr>
        <w:t xml:space="preserve">ivil </w:t>
      </w:r>
      <w:r>
        <w:rPr>
          <w:lang w:val="en-US"/>
        </w:rPr>
        <w:t>p</w:t>
      </w:r>
      <w:r w:rsidRPr="00BC091D">
        <w:rPr>
          <w:lang w:val="en-US"/>
        </w:rPr>
        <w:t xml:space="preserve">arties can request collective and moral reparations </w:t>
      </w:r>
      <w:r>
        <w:rPr>
          <w:lang w:val="en-US"/>
        </w:rPr>
        <w:t>in cases where</w:t>
      </w:r>
      <w:r w:rsidRPr="00BC091D">
        <w:rPr>
          <w:lang w:val="en-US"/>
        </w:rPr>
        <w:t xml:space="preserve"> a defendant is found guilty. </w:t>
      </w:r>
      <w:r w:rsidR="006F7C4D">
        <w:rPr>
          <w:lang w:val="en-US"/>
        </w:rPr>
        <w:t>These have included public memorials and education programs.</w:t>
      </w:r>
    </w:p>
    <w:p w14:paraId="25B5A33E" w14:textId="26D54CEF" w:rsidR="004801DA" w:rsidRDefault="004801DA" w:rsidP="00EA6F54">
      <w:pPr>
        <w:rPr>
          <w:lang w:val="en-US"/>
        </w:rPr>
      </w:pPr>
      <w:r>
        <w:rPr>
          <w:lang w:val="en-US"/>
        </w:rPr>
        <w:t>For information on the ECCC, see the tribunal’s website (</w:t>
      </w:r>
      <w:hyperlink r:id="rId16" w:history="1">
        <w:r w:rsidRPr="00473DEF">
          <w:rPr>
            <w:rStyle w:val="Hyperlink"/>
            <w:lang w:val="en-US"/>
          </w:rPr>
          <w:t>http://www.eccc.gov.kh/en/</w:t>
        </w:r>
      </w:hyperlink>
      <w:r>
        <w:rPr>
          <w:lang w:val="en-US"/>
        </w:rPr>
        <w:t>) and the Cambodia Tribunal Monitor (</w:t>
      </w:r>
      <w:hyperlink r:id="rId17" w:history="1">
        <w:r w:rsidR="006F7C4D" w:rsidRPr="00473DEF">
          <w:rPr>
            <w:rStyle w:val="Hyperlink"/>
            <w:lang w:val="en-US"/>
          </w:rPr>
          <w:t>http://www.cambodiatribunal.org</w:t>
        </w:r>
      </w:hyperlink>
      <w:r>
        <w:rPr>
          <w:lang w:val="en-US"/>
        </w:rPr>
        <w:t>).</w:t>
      </w:r>
    </w:p>
    <w:p w14:paraId="44444748" w14:textId="77777777" w:rsidR="004801DA" w:rsidRPr="00CE5810" w:rsidRDefault="004801DA" w:rsidP="00EA6F54">
      <w:pPr>
        <w:rPr>
          <w:lang w:val="en-US"/>
        </w:rPr>
      </w:pPr>
      <w:r w:rsidRPr="00BC091D">
        <w:rPr>
          <w:lang w:val="en-US"/>
        </w:rPr>
        <w:t xml:space="preserve">For more information about </w:t>
      </w:r>
      <w:r>
        <w:rPr>
          <w:lang w:val="en-US"/>
        </w:rPr>
        <w:t xml:space="preserve">victim participation </w:t>
      </w:r>
      <w:r w:rsidRPr="00BC091D">
        <w:rPr>
          <w:lang w:val="en-US"/>
        </w:rPr>
        <w:t xml:space="preserve">at the ECCC, see: </w:t>
      </w:r>
      <w:hyperlink r:id="rId18" w:history="1">
        <w:r w:rsidRPr="00BC091D">
          <w:rPr>
            <w:rStyle w:val="Hyperlink"/>
            <w:lang w:val="en-US"/>
          </w:rPr>
          <w:t>http://www.eccc.gov.kh/en/victims-support</w:t>
        </w:r>
      </w:hyperlink>
    </w:p>
    <w:p w14:paraId="0A6F731F" w14:textId="77777777" w:rsidR="004801DA" w:rsidRDefault="004801DA" w:rsidP="00EA6F54"/>
    <w:p w14:paraId="16C6771D" w14:textId="77777777" w:rsidR="00D43A21" w:rsidRDefault="00D43A21" w:rsidP="00EA6F54"/>
    <w:p w14:paraId="70A01731" w14:textId="77777777" w:rsidR="004801DA" w:rsidRPr="00BC091D" w:rsidRDefault="004801DA" w:rsidP="00EA6F54">
      <w:pPr>
        <w:rPr>
          <w:b/>
          <w:lang w:val="en-US"/>
        </w:rPr>
      </w:pPr>
      <w:r w:rsidRPr="00BC091D">
        <w:rPr>
          <w:b/>
          <w:lang w:val="en-US"/>
        </w:rPr>
        <w:t>The War Crimes Chamber at the Court of Bosnia and Herzegovina (WCC)</w:t>
      </w:r>
    </w:p>
    <w:p w14:paraId="48A6B613" w14:textId="5FF53BAF" w:rsidR="004801DA" w:rsidRPr="00BC091D" w:rsidRDefault="004801DA" w:rsidP="00EA6F54">
      <w:pPr>
        <w:rPr>
          <w:lang w:val="en-US"/>
        </w:rPr>
      </w:pPr>
      <w:r w:rsidRPr="00BC091D">
        <w:rPr>
          <w:lang w:val="en-US"/>
        </w:rPr>
        <w:t xml:space="preserve">The War Crimes Chamber </w:t>
      </w:r>
      <w:r>
        <w:rPr>
          <w:lang w:val="en-US"/>
        </w:rPr>
        <w:t>in</w:t>
      </w:r>
      <w:r w:rsidRPr="00BC091D">
        <w:rPr>
          <w:lang w:val="en-US"/>
        </w:rPr>
        <w:t xml:space="preserve"> the Court of Bosnia and Herzegovina was established </w:t>
      </w:r>
      <w:r>
        <w:rPr>
          <w:lang w:val="en-US"/>
        </w:rPr>
        <w:t xml:space="preserve">in </w:t>
      </w:r>
      <w:r w:rsidRPr="00BC091D">
        <w:rPr>
          <w:lang w:val="en-US"/>
        </w:rPr>
        <w:t>2002</w:t>
      </w:r>
      <w:r>
        <w:rPr>
          <w:lang w:val="en-US"/>
        </w:rPr>
        <w:t xml:space="preserve"> and commenced operations on 9 March 2005</w:t>
      </w:r>
      <w:r w:rsidRPr="00BC091D">
        <w:rPr>
          <w:lang w:val="en-US"/>
        </w:rPr>
        <w:t>.  The WCC was created as part of an initiative to transfer cases from the International Criminal Tribunal for the former Yugoslavia (ICTY) to the national jurisdiction</w:t>
      </w:r>
      <w:r>
        <w:rPr>
          <w:lang w:val="en-US"/>
        </w:rPr>
        <w:t xml:space="preserve"> and thereby</w:t>
      </w:r>
      <w:r w:rsidRPr="00BC091D">
        <w:rPr>
          <w:lang w:val="en-US"/>
        </w:rPr>
        <w:t xml:space="preserve"> relieve the backlog </w:t>
      </w:r>
      <w:r>
        <w:rPr>
          <w:lang w:val="en-US"/>
        </w:rPr>
        <w:t>of cases at</w:t>
      </w:r>
      <w:r w:rsidRPr="00BC091D">
        <w:rPr>
          <w:lang w:val="en-US"/>
        </w:rPr>
        <w:t xml:space="preserve"> the ICTY, </w:t>
      </w:r>
      <w:r>
        <w:rPr>
          <w:lang w:val="en-US"/>
        </w:rPr>
        <w:t>help rebuild</w:t>
      </w:r>
      <w:r w:rsidRPr="00BC091D">
        <w:rPr>
          <w:lang w:val="en-US"/>
        </w:rPr>
        <w:t xml:space="preserve"> the judicial system in Bosnia and Herzegovina, and promote reconciliation</w:t>
      </w:r>
      <w:r>
        <w:rPr>
          <w:lang w:val="en-US"/>
        </w:rPr>
        <w:t xml:space="preserve"> by bringing accountability for war crimes</w:t>
      </w:r>
      <w:r w:rsidRPr="00BC091D">
        <w:rPr>
          <w:lang w:val="en-US"/>
        </w:rPr>
        <w:t xml:space="preserve">.  Unlike the ICTY, the WCC is not an </w:t>
      </w:r>
      <w:r w:rsidRPr="00A839C4">
        <w:rPr>
          <w:i/>
          <w:lang w:val="en-US"/>
        </w:rPr>
        <w:t>ad</w:t>
      </w:r>
      <w:r>
        <w:rPr>
          <w:i/>
          <w:lang w:val="en-US"/>
        </w:rPr>
        <w:t xml:space="preserve"> </w:t>
      </w:r>
      <w:r w:rsidRPr="00A839C4">
        <w:rPr>
          <w:i/>
          <w:lang w:val="en-US"/>
        </w:rPr>
        <w:t>hoc</w:t>
      </w:r>
      <w:r>
        <w:rPr>
          <w:i/>
          <w:lang w:val="en-US"/>
        </w:rPr>
        <w:t xml:space="preserve"> </w:t>
      </w:r>
      <w:r w:rsidRPr="00A839C4">
        <w:rPr>
          <w:lang w:val="en-US"/>
        </w:rPr>
        <w:t>international</w:t>
      </w:r>
      <w:r w:rsidRPr="00A839C4">
        <w:rPr>
          <w:i/>
          <w:lang w:val="en-US"/>
        </w:rPr>
        <w:t xml:space="preserve"> </w:t>
      </w:r>
      <w:r w:rsidRPr="00BC091D">
        <w:rPr>
          <w:lang w:val="en-US"/>
        </w:rPr>
        <w:t>tribunal and does not have a time-limited existence</w:t>
      </w:r>
      <w:r>
        <w:rPr>
          <w:lang w:val="en-US"/>
        </w:rPr>
        <w:t>.</w:t>
      </w:r>
      <w:r w:rsidRPr="00BC091D">
        <w:rPr>
          <w:lang w:val="en-US"/>
        </w:rPr>
        <w:t xml:space="preserve"> </w:t>
      </w:r>
      <w:r>
        <w:rPr>
          <w:lang w:val="en-US"/>
        </w:rPr>
        <w:t xml:space="preserve">It </w:t>
      </w:r>
      <w:r w:rsidRPr="00BC091D">
        <w:rPr>
          <w:lang w:val="en-US"/>
        </w:rPr>
        <w:t xml:space="preserve">operates in accordance with </w:t>
      </w:r>
      <w:r>
        <w:rPr>
          <w:lang w:val="en-US"/>
        </w:rPr>
        <w:t xml:space="preserve">the </w:t>
      </w:r>
      <w:r w:rsidRPr="00BC091D">
        <w:rPr>
          <w:lang w:val="en-US"/>
        </w:rPr>
        <w:t xml:space="preserve">Criminal Code and Criminal Procedure Code of Bosnia and Herzegovina. </w:t>
      </w:r>
    </w:p>
    <w:p w14:paraId="3EA3D9BC" w14:textId="77777777" w:rsidR="004801DA" w:rsidRPr="00BC091D" w:rsidRDefault="004801DA" w:rsidP="00EA6F54">
      <w:pPr>
        <w:rPr>
          <w:lang w:val="en-US"/>
        </w:rPr>
      </w:pPr>
      <w:r w:rsidRPr="00BC091D">
        <w:rPr>
          <w:lang w:val="en-US"/>
        </w:rPr>
        <w:t xml:space="preserve">The WCC </w:t>
      </w:r>
      <w:r>
        <w:rPr>
          <w:lang w:val="en-US"/>
        </w:rPr>
        <w:t xml:space="preserve">is </w:t>
      </w:r>
      <w:r w:rsidRPr="00BC091D">
        <w:rPr>
          <w:lang w:val="en-US"/>
        </w:rPr>
        <w:t xml:space="preserve">currently </w:t>
      </w:r>
      <w:r>
        <w:rPr>
          <w:lang w:val="en-US"/>
        </w:rPr>
        <w:t xml:space="preserve">conducting trials of </w:t>
      </w:r>
      <w:r w:rsidRPr="00BC091D">
        <w:rPr>
          <w:lang w:val="en-US"/>
        </w:rPr>
        <w:t xml:space="preserve">lower to mid-level suspects for war crimes committed in the territory of the former Yugoslavia since 1991. </w:t>
      </w:r>
      <w:r>
        <w:rPr>
          <w:lang w:val="en-US"/>
        </w:rPr>
        <w:t xml:space="preserve">Cases before the WCC may be initiated by the ICTY and then transferred to the WCC, or through investigation by the State Prosecutor of Bosnia and Herzegovina. </w:t>
      </w:r>
    </w:p>
    <w:p w14:paraId="2EE4CB2D" w14:textId="77777777" w:rsidR="004801DA" w:rsidRPr="00BC091D" w:rsidRDefault="004801DA" w:rsidP="00EA6F54">
      <w:pPr>
        <w:rPr>
          <w:lang w:val="en-US"/>
        </w:rPr>
      </w:pPr>
      <w:r w:rsidRPr="00BC091D">
        <w:rPr>
          <w:lang w:val="en-US"/>
        </w:rPr>
        <w:t xml:space="preserve">Links: </w:t>
      </w:r>
    </w:p>
    <w:p w14:paraId="1A535AF0" w14:textId="77777777" w:rsidR="004801DA" w:rsidRPr="00BC091D" w:rsidRDefault="00841268" w:rsidP="00EA6F54">
      <w:pPr>
        <w:rPr>
          <w:lang w:val="en-US"/>
        </w:rPr>
      </w:pPr>
      <w:hyperlink r:id="rId19" w:history="1">
        <w:r w:rsidR="004801DA" w:rsidRPr="00BC091D">
          <w:rPr>
            <w:rStyle w:val="Hyperlink"/>
            <w:lang w:val="en-US"/>
          </w:rPr>
          <w:t>http://www.sudbih.gov.ba/?jezik=e</w:t>
        </w:r>
      </w:hyperlink>
    </w:p>
    <w:p w14:paraId="0AD457A6" w14:textId="77777777" w:rsidR="004801DA" w:rsidRPr="00BC091D" w:rsidRDefault="00841268" w:rsidP="00EA6F54">
      <w:pPr>
        <w:rPr>
          <w:lang w:val="en-US"/>
        </w:rPr>
      </w:pPr>
      <w:hyperlink r:id="rId20" w:history="1">
        <w:r w:rsidR="004801DA" w:rsidRPr="00BC091D">
          <w:rPr>
            <w:rStyle w:val="Hyperlink"/>
            <w:lang w:val="en-US"/>
          </w:rPr>
          <w:t>http://www.trial-ch.org/en/resources/tribunals/hybrid-tribunals/war-crimes-chamber-in-bosnia-herzegovina.html</w:t>
        </w:r>
      </w:hyperlink>
    </w:p>
    <w:p w14:paraId="472486B0" w14:textId="77777777" w:rsidR="00D43A21" w:rsidRDefault="00D43A21" w:rsidP="00EA6F54"/>
    <w:p w14:paraId="56D46402" w14:textId="77777777" w:rsidR="00D43A21" w:rsidRDefault="00D43A21" w:rsidP="00EA6F54"/>
    <w:p w14:paraId="0ACB13A9" w14:textId="77777777" w:rsidR="004801DA" w:rsidRPr="00BC091D" w:rsidRDefault="004801DA" w:rsidP="00EA6F54">
      <w:pPr>
        <w:rPr>
          <w:b/>
          <w:lang w:val="en-US"/>
        </w:rPr>
      </w:pPr>
      <w:r w:rsidRPr="00BC091D">
        <w:rPr>
          <w:b/>
          <w:lang w:val="en-US"/>
        </w:rPr>
        <w:t>European Court of Human Rights (ECHR)</w:t>
      </w:r>
    </w:p>
    <w:p w14:paraId="2BBDEA80" w14:textId="0A2FC245" w:rsidR="004801DA" w:rsidRDefault="004801DA" w:rsidP="00EA6F54">
      <w:pPr>
        <w:pStyle w:val="Default"/>
        <w:rPr>
          <w:rFonts w:ascii="Calibri" w:hAnsi="Calibri"/>
          <w:sz w:val="22"/>
        </w:rPr>
      </w:pPr>
      <w:r w:rsidRPr="00BC091D">
        <w:rPr>
          <w:rFonts w:ascii="Calibri" w:hAnsi="Calibri" w:cs="Frutiger LT Std"/>
          <w:sz w:val="22"/>
        </w:rPr>
        <w:t xml:space="preserve">The ECHR is a </w:t>
      </w:r>
      <w:r>
        <w:rPr>
          <w:rFonts w:ascii="Calibri" w:hAnsi="Calibri" w:cs="Frutiger LT Std"/>
          <w:sz w:val="22"/>
        </w:rPr>
        <w:t xml:space="preserve">permanent </w:t>
      </w:r>
      <w:r w:rsidRPr="00BC091D">
        <w:rPr>
          <w:rFonts w:ascii="Calibri" w:hAnsi="Calibri" w:cs="Frutiger LT Std"/>
          <w:sz w:val="22"/>
        </w:rPr>
        <w:t>international court based in Strasbourg</w:t>
      </w:r>
      <w:r>
        <w:rPr>
          <w:rFonts w:ascii="Calibri" w:hAnsi="Calibri" w:cs="Frutiger LT Std"/>
          <w:sz w:val="22"/>
        </w:rPr>
        <w:t>, France.</w:t>
      </w:r>
      <w:r w:rsidRPr="00BC091D">
        <w:rPr>
          <w:rFonts w:ascii="Calibri" w:hAnsi="Calibri" w:cs="Frutiger LT Std"/>
          <w:sz w:val="22"/>
        </w:rPr>
        <w:t xml:space="preserve"> </w:t>
      </w:r>
      <w:r>
        <w:rPr>
          <w:rFonts w:ascii="Calibri" w:hAnsi="Calibri" w:cs="Frutiger LT Std"/>
          <w:sz w:val="22"/>
        </w:rPr>
        <w:t>It</w:t>
      </w:r>
      <w:r w:rsidRPr="00BC091D">
        <w:rPr>
          <w:rFonts w:ascii="Calibri" w:hAnsi="Calibri" w:cs="Frutiger LT Std"/>
          <w:sz w:val="22"/>
        </w:rPr>
        <w:t xml:space="preserve"> rules on </w:t>
      </w:r>
      <w:r>
        <w:rPr>
          <w:rFonts w:ascii="Calibri" w:hAnsi="Calibri" w:cs="Frutiger LT Std"/>
          <w:sz w:val="22"/>
        </w:rPr>
        <w:t xml:space="preserve">complaints from </w:t>
      </w:r>
      <w:r w:rsidRPr="00BC091D">
        <w:rPr>
          <w:rFonts w:ascii="Calibri" w:hAnsi="Calibri" w:cs="Frutiger LT Std"/>
          <w:sz w:val="22"/>
        </w:rPr>
        <w:t>individual</w:t>
      </w:r>
      <w:r>
        <w:rPr>
          <w:rFonts w:ascii="Calibri" w:hAnsi="Calibri" w:cs="Frutiger LT Std"/>
          <w:sz w:val="22"/>
        </w:rPr>
        <w:t>s</w:t>
      </w:r>
      <w:r w:rsidRPr="00BC091D">
        <w:rPr>
          <w:rFonts w:ascii="Calibri" w:hAnsi="Calibri" w:cs="Frutiger LT Std"/>
          <w:sz w:val="22"/>
        </w:rPr>
        <w:t xml:space="preserve"> </w:t>
      </w:r>
      <w:r>
        <w:rPr>
          <w:rFonts w:ascii="Calibri" w:hAnsi="Calibri" w:cs="Frutiger LT Std"/>
          <w:sz w:val="22"/>
        </w:rPr>
        <w:t>and</w:t>
      </w:r>
      <w:r w:rsidRPr="00BC091D">
        <w:rPr>
          <w:rFonts w:ascii="Calibri" w:hAnsi="Calibri" w:cs="Frutiger LT Std"/>
          <w:sz w:val="22"/>
        </w:rPr>
        <w:t xml:space="preserve"> </w:t>
      </w:r>
      <w:r>
        <w:rPr>
          <w:rFonts w:ascii="Calibri" w:hAnsi="Calibri" w:cs="Frutiger LT Std"/>
          <w:sz w:val="22"/>
        </w:rPr>
        <w:t xml:space="preserve">governments concerning </w:t>
      </w:r>
      <w:r w:rsidRPr="00BC091D">
        <w:rPr>
          <w:rFonts w:ascii="Calibri" w:hAnsi="Calibri" w:cs="Frutiger LT Std"/>
          <w:sz w:val="22"/>
        </w:rPr>
        <w:t>alleg</w:t>
      </w:r>
      <w:r>
        <w:rPr>
          <w:rFonts w:ascii="Calibri" w:hAnsi="Calibri" w:cs="Frutiger LT Std"/>
          <w:sz w:val="22"/>
        </w:rPr>
        <w:t>ed</w:t>
      </w:r>
      <w:r w:rsidRPr="00BC091D">
        <w:rPr>
          <w:rFonts w:ascii="Calibri" w:hAnsi="Calibri" w:cs="Frutiger LT Std"/>
          <w:sz w:val="22"/>
        </w:rPr>
        <w:t xml:space="preserve"> violations of the civil and political rights set out in the </w:t>
      </w:r>
      <w:r w:rsidRPr="00BC091D">
        <w:rPr>
          <w:rFonts w:ascii="Calibri" w:hAnsi="Calibri" w:cs="Frutiger LT Std"/>
          <w:i/>
          <w:sz w:val="22"/>
        </w:rPr>
        <w:t>European Convention on Human Rights</w:t>
      </w:r>
      <w:r>
        <w:rPr>
          <w:rFonts w:ascii="Calibri" w:hAnsi="Calibri" w:cs="Frutiger LT Std"/>
          <w:sz w:val="22"/>
        </w:rPr>
        <w:t>, which entered into force on 3 September 1953</w:t>
      </w:r>
      <w:r w:rsidRPr="00BC091D">
        <w:rPr>
          <w:rFonts w:ascii="Calibri" w:hAnsi="Calibri" w:cs="Frutiger LT Std"/>
          <w:sz w:val="22"/>
        </w:rPr>
        <w:t xml:space="preserve">. </w:t>
      </w:r>
      <w:r>
        <w:rPr>
          <w:rFonts w:ascii="Calibri" w:hAnsi="Calibri" w:cs="Frutiger LT Std"/>
          <w:sz w:val="22"/>
        </w:rPr>
        <w:t xml:space="preserve">Victims need not be a citizen of a country that has ratified the Convention, but rather the alleged violation must have been committed by a ratifying country. </w:t>
      </w:r>
      <w:r w:rsidRPr="00BC091D">
        <w:rPr>
          <w:rFonts w:ascii="Calibri" w:hAnsi="Calibri"/>
          <w:sz w:val="22"/>
        </w:rPr>
        <w:t xml:space="preserve">Individuals can file complaints </w:t>
      </w:r>
      <w:r>
        <w:rPr>
          <w:rFonts w:ascii="Calibri" w:hAnsi="Calibri"/>
          <w:sz w:val="22"/>
        </w:rPr>
        <w:t>at</w:t>
      </w:r>
      <w:r w:rsidRPr="00BC091D">
        <w:rPr>
          <w:rFonts w:ascii="Calibri" w:hAnsi="Calibri"/>
          <w:sz w:val="22"/>
        </w:rPr>
        <w:t xml:space="preserve"> the ECHR after they have pursued legal remedies in their home country</w:t>
      </w:r>
      <w:r>
        <w:rPr>
          <w:rFonts w:ascii="Calibri" w:hAnsi="Calibri"/>
          <w:sz w:val="22"/>
        </w:rPr>
        <w:t xml:space="preserve">. Complaints must be filed </w:t>
      </w:r>
      <w:r w:rsidRPr="00BC091D">
        <w:rPr>
          <w:rFonts w:ascii="Calibri" w:hAnsi="Calibri"/>
          <w:sz w:val="22"/>
        </w:rPr>
        <w:t xml:space="preserve">within six months of a final decision from a domestic court.  </w:t>
      </w:r>
      <w:r>
        <w:rPr>
          <w:rFonts w:ascii="Calibri" w:hAnsi="Calibri"/>
          <w:sz w:val="22"/>
        </w:rPr>
        <w:t xml:space="preserve">Furthermore, complaints that are incompatible with the Convention or its Protocols cannot be heard. </w:t>
      </w:r>
    </w:p>
    <w:p w14:paraId="2FD9FB81" w14:textId="77777777" w:rsidR="004801DA" w:rsidRDefault="004801DA" w:rsidP="00EA6F54">
      <w:pPr>
        <w:pStyle w:val="Default"/>
        <w:rPr>
          <w:rFonts w:ascii="Calibri" w:hAnsi="Calibri"/>
          <w:sz w:val="22"/>
        </w:rPr>
      </w:pPr>
    </w:p>
    <w:p w14:paraId="589256E2" w14:textId="653C78B4" w:rsidR="004801DA" w:rsidRPr="00BC091D" w:rsidRDefault="004801DA" w:rsidP="00EA6F54">
      <w:pPr>
        <w:pStyle w:val="Default"/>
        <w:rPr>
          <w:rFonts w:ascii="Calibri" w:hAnsi="Calibri"/>
          <w:sz w:val="22"/>
        </w:rPr>
      </w:pPr>
      <w:r>
        <w:rPr>
          <w:rFonts w:ascii="Calibri" w:hAnsi="Calibri"/>
          <w:sz w:val="22"/>
        </w:rPr>
        <w:t xml:space="preserve">The process is conducted in writing, and in the initial stage, the victim does not need to be represented by a lawyer (but a lawyer is necessary once the government accused of a violation has been notified). An application may be considered by a single judge, a Committee (3 judges) or a Chamber (5 judges). Decisions from a Chamber can be further referred to a Grand Chamber (17 Judges). </w:t>
      </w:r>
      <w:r w:rsidRPr="00BC091D">
        <w:rPr>
          <w:rFonts w:ascii="Calibri" w:hAnsi="Calibri" w:cs="Frutiger LT Std"/>
          <w:sz w:val="22"/>
        </w:rPr>
        <w:t xml:space="preserve">Judgements of the </w:t>
      </w:r>
      <w:r>
        <w:rPr>
          <w:rFonts w:ascii="Calibri" w:hAnsi="Calibri" w:cs="Frutiger LT Std"/>
          <w:sz w:val="22"/>
        </w:rPr>
        <w:t>ECHR</w:t>
      </w:r>
      <w:r w:rsidRPr="00BC091D">
        <w:rPr>
          <w:rFonts w:ascii="Calibri" w:hAnsi="Calibri" w:cs="Frutiger LT Std"/>
          <w:sz w:val="22"/>
        </w:rPr>
        <w:t xml:space="preserve"> are binding</w:t>
      </w:r>
      <w:r>
        <w:rPr>
          <w:rFonts w:ascii="Calibri" w:hAnsi="Calibri" w:cs="Frutiger LT Std"/>
          <w:sz w:val="22"/>
        </w:rPr>
        <w:t xml:space="preserve"> and enforced by the Committee of Ministers of the Council of Europe, </w:t>
      </w:r>
      <w:r w:rsidRPr="00BC091D">
        <w:rPr>
          <w:rFonts w:ascii="Calibri" w:hAnsi="Calibri" w:cs="Frutiger LT Std"/>
          <w:sz w:val="22"/>
        </w:rPr>
        <w:t>and have led governments to alter their legislation and administrative practice</w:t>
      </w:r>
      <w:r>
        <w:rPr>
          <w:rFonts w:ascii="Calibri" w:hAnsi="Calibri" w:cs="Frutiger LT Std"/>
          <w:sz w:val="22"/>
        </w:rPr>
        <w:t>s, as well as pay compensation</w:t>
      </w:r>
      <w:r w:rsidRPr="00BC091D">
        <w:rPr>
          <w:rFonts w:ascii="Calibri" w:hAnsi="Calibri" w:cs="Frutiger LT Std"/>
          <w:sz w:val="22"/>
        </w:rPr>
        <w:t xml:space="preserve"> in a wide range of areas. A total of 93,397 applications were decided in 2013.</w:t>
      </w:r>
    </w:p>
    <w:p w14:paraId="011BFFD6" w14:textId="77777777" w:rsidR="004801DA" w:rsidRPr="00BC091D" w:rsidRDefault="004801DA" w:rsidP="00EA6F54">
      <w:pPr>
        <w:rPr>
          <w:lang w:val="en-US"/>
        </w:rPr>
      </w:pPr>
    </w:p>
    <w:p w14:paraId="2A325F27" w14:textId="77777777" w:rsidR="004801DA" w:rsidRPr="00BC091D" w:rsidRDefault="004801DA" w:rsidP="00EA6F54">
      <w:pPr>
        <w:rPr>
          <w:lang w:val="en-US"/>
        </w:rPr>
      </w:pPr>
      <w:r w:rsidRPr="00BC091D">
        <w:rPr>
          <w:lang w:val="en-US"/>
        </w:rPr>
        <w:t xml:space="preserve">Links: </w:t>
      </w:r>
    </w:p>
    <w:p w14:paraId="69792DAA" w14:textId="77777777" w:rsidR="004801DA" w:rsidRPr="00BC091D" w:rsidRDefault="00841268" w:rsidP="00EA6F54">
      <w:pPr>
        <w:rPr>
          <w:lang w:val="en-US"/>
        </w:rPr>
      </w:pPr>
      <w:hyperlink r:id="rId21" w:history="1">
        <w:r w:rsidR="004801DA" w:rsidRPr="00BC091D">
          <w:rPr>
            <w:rStyle w:val="Hyperlink"/>
            <w:lang w:val="en-US"/>
          </w:rPr>
          <w:t>http://www.echr.coe.int/Pages/home.aspx?p=home</w:t>
        </w:r>
      </w:hyperlink>
    </w:p>
    <w:p w14:paraId="68D9B792" w14:textId="5BEF6E9A" w:rsidR="004801DA" w:rsidRPr="00BC091D" w:rsidRDefault="00841268" w:rsidP="00EA6F54">
      <w:pPr>
        <w:rPr>
          <w:lang w:val="en-US"/>
        </w:rPr>
      </w:pPr>
      <w:hyperlink r:id="rId22" w:history="1">
        <w:r w:rsidR="004801DA" w:rsidRPr="00BC091D">
          <w:rPr>
            <w:rStyle w:val="Hyperlink"/>
            <w:lang w:val="en-US"/>
          </w:rPr>
          <w:t>http://www.echr.coe.int/Pages/home.aspx?p=applicants&amp;c</w:t>
        </w:r>
      </w:hyperlink>
    </w:p>
    <w:p w14:paraId="3B9B2F0D" w14:textId="77777777" w:rsidR="004801DA" w:rsidRDefault="004801DA" w:rsidP="00EA6F54">
      <w:pPr>
        <w:pStyle w:val="ecxmsonormal"/>
        <w:rPr>
          <w:rFonts w:ascii="Calibri" w:hAnsi="Calibri" w:cs="Arial"/>
          <w:color w:val="000000"/>
          <w:sz w:val="22"/>
        </w:rPr>
      </w:pPr>
    </w:p>
    <w:p w14:paraId="2D0D7DB7" w14:textId="77777777" w:rsidR="00D43A21" w:rsidRPr="00BC091D" w:rsidRDefault="00D43A21" w:rsidP="00EA6F54">
      <w:pPr>
        <w:pStyle w:val="ecxmsonormal"/>
        <w:rPr>
          <w:rFonts w:ascii="Calibri" w:hAnsi="Calibri" w:cs="Arial"/>
          <w:color w:val="000000"/>
          <w:sz w:val="22"/>
        </w:rPr>
      </w:pPr>
    </w:p>
    <w:p w14:paraId="4B68D359" w14:textId="77777777" w:rsidR="004801DA" w:rsidRPr="00BC091D" w:rsidRDefault="004801DA" w:rsidP="00EA6F54">
      <w:pPr>
        <w:pStyle w:val="ecxmsonormal"/>
        <w:rPr>
          <w:rFonts w:ascii="Calibri" w:hAnsi="Calibri" w:cs="Segoe UI"/>
          <w:b/>
          <w:color w:val="000000"/>
          <w:sz w:val="22"/>
        </w:rPr>
      </w:pPr>
      <w:r w:rsidRPr="00BC091D">
        <w:rPr>
          <w:rFonts w:ascii="Calibri" w:hAnsi="Calibri" w:cs="Arial"/>
          <w:b/>
          <w:color w:val="000000"/>
          <w:sz w:val="22"/>
        </w:rPr>
        <w:t>The African Commission on Human and Peoples' Rights</w:t>
      </w:r>
      <w:r>
        <w:rPr>
          <w:rFonts w:ascii="Calibri" w:hAnsi="Calibri" w:cs="Arial"/>
          <w:b/>
          <w:color w:val="000000"/>
          <w:sz w:val="22"/>
        </w:rPr>
        <w:t xml:space="preserve"> (ACHPR)</w:t>
      </w:r>
    </w:p>
    <w:p w14:paraId="0F80DE11" w14:textId="0947FB5F" w:rsidR="005823F7" w:rsidRDefault="004801DA" w:rsidP="00EA6F54">
      <w:pPr>
        <w:pStyle w:val="ecxmsonormal"/>
        <w:rPr>
          <w:rFonts w:ascii="Calibri" w:hAnsi="Calibri" w:cs="Arial"/>
          <w:color w:val="000000"/>
          <w:sz w:val="22"/>
        </w:rPr>
      </w:pPr>
      <w:r w:rsidRPr="00BC091D">
        <w:rPr>
          <w:rFonts w:ascii="Calibri" w:hAnsi="Calibri" w:cs="Arial"/>
          <w:color w:val="000000"/>
          <w:sz w:val="22"/>
        </w:rPr>
        <w:t xml:space="preserve">Individuals and NGOs may bring complaints to the </w:t>
      </w:r>
      <w:r>
        <w:rPr>
          <w:rFonts w:ascii="Calibri" w:hAnsi="Calibri" w:cs="Arial"/>
          <w:color w:val="000000"/>
          <w:sz w:val="22"/>
        </w:rPr>
        <w:t>ACHPR</w:t>
      </w:r>
      <w:r w:rsidRPr="00BC091D">
        <w:rPr>
          <w:rFonts w:ascii="Calibri" w:hAnsi="Calibri" w:cs="Arial"/>
          <w:color w:val="000000"/>
          <w:sz w:val="22"/>
        </w:rPr>
        <w:t xml:space="preserve"> alleging violations of the rights listed in the </w:t>
      </w:r>
      <w:r w:rsidRPr="00247B43">
        <w:rPr>
          <w:rFonts w:ascii="Calibri" w:hAnsi="Calibri" w:cs="Arial"/>
          <w:i/>
          <w:color w:val="000000"/>
          <w:sz w:val="22"/>
        </w:rPr>
        <w:t>African Charter</w:t>
      </w:r>
      <w:r>
        <w:rPr>
          <w:rFonts w:ascii="Calibri" w:hAnsi="Calibri" w:cs="Arial"/>
          <w:i/>
          <w:color w:val="000000"/>
          <w:sz w:val="22"/>
        </w:rPr>
        <w:t xml:space="preserve"> on Human and Peoples’ Rights</w:t>
      </w:r>
      <w:r w:rsidR="00D222A0">
        <w:rPr>
          <w:rFonts w:ascii="Calibri" w:hAnsi="Calibri" w:cs="Arial"/>
          <w:color w:val="000000"/>
          <w:sz w:val="22"/>
        </w:rPr>
        <w:t>, an international treaty that entered into force on 21 October 1986</w:t>
      </w:r>
      <w:r w:rsidRPr="00BC091D">
        <w:rPr>
          <w:rFonts w:ascii="Calibri" w:hAnsi="Calibri" w:cs="Arial"/>
          <w:color w:val="000000"/>
          <w:sz w:val="22"/>
        </w:rPr>
        <w:t xml:space="preserve">. </w:t>
      </w:r>
      <w:r>
        <w:rPr>
          <w:rFonts w:ascii="Calibri" w:hAnsi="Calibri" w:cs="Arial"/>
          <w:color w:val="000000"/>
          <w:sz w:val="22"/>
        </w:rPr>
        <w:t xml:space="preserve">All </w:t>
      </w:r>
      <w:r w:rsidRPr="00BC091D">
        <w:rPr>
          <w:rFonts w:ascii="Calibri" w:hAnsi="Calibri" w:cs="Arial"/>
          <w:color w:val="000000"/>
          <w:sz w:val="22"/>
        </w:rPr>
        <w:t xml:space="preserve">African </w:t>
      </w:r>
      <w:r>
        <w:rPr>
          <w:rFonts w:ascii="Calibri" w:hAnsi="Calibri" w:cs="Arial"/>
          <w:color w:val="000000"/>
          <w:sz w:val="22"/>
        </w:rPr>
        <w:t>countries</w:t>
      </w:r>
      <w:r w:rsidRPr="00BC091D">
        <w:rPr>
          <w:rFonts w:ascii="Calibri" w:hAnsi="Calibri" w:cs="Arial"/>
          <w:color w:val="000000"/>
          <w:sz w:val="22"/>
        </w:rPr>
        <w:t xml:space="preserve"> </w:t>
      </w:r>
      <w:r>
        <w:rPr>
          <w:rFonts w:ascii="Calibri" w:hAnsi="Calibri" w:cs="Arial"/>
          <w:color w:val="000000"/>
          <w:sz w:val="22"/>
        </w:rPr>
        <w:t xml:space="preserve">have ratified </w:t>
      </w:r>
      <w:r w:rsidRPr="00BC091D">
        <w:rPr>
          <w:rFonts w:ascii="Calibri" w:hAnsi="Calibri" w:cs="Arial"/>
          <w:color w:val="000000"/>
          <w:sz w:val="22"/>
        </w:rPr>
        <w:t xml:space="preserve">the </w:t>
      </w:r>
      <w:r w:rsidRPr="005162D3">
        <w:rPr>
          <w:rFonts w:ascii="Calibri" w:hAnsi="Calibri" w:cs="Arial"/>
          <w:color w:val="000000"/>
          <w:sz w:val="22"/>
        </w:rPr>
        <w:t>Charter</w:t>
      </w:r>
      <w:r w:rsidR="00D222A0">
        <w:rPr>
          <w:rFonts w:ascii="Calibri" w:hAnsi="Calibri" w:cs="Arial"/>
          <w:color w:val="000000"/>
          <w:sz w:val="22"/>
        </w:rPr>
        <w:t xml:space="preserve"> with the</w:t>
      </w:r>
      <w:r w:rsidRPr="00BC091D">
        <w:rPr>
          <w:rFonts w:ascii="Calibri" w:hAnsi="Calibri" w:cs="Arial"/>
          <w:color w:val="000000"/>
          <w:sz w:val="22"/>
        </w:rPr>
        <w:t xml:space="preserve"> except</w:t>
      </w:r>
      <w:r w:rsidR="00D222A0">
        <w:rPr>
          <w:rFonts w:ascii="Calibri" w:hAnsi="Calibri" w:cs="Arial"/>
          <w:color w:val="000000"/>
          <w:sz w:val="22"/>
        </w:rPr>
        <w:t>ion of</w:t>
      </w:r>
      <w:r w:rsidRPr="00BC091D">
        <w:rPr>
          <w:rFonts w:ascii="Calibri" w:hAnsi="Calibri" w:cs="Arial"/>
          <w:color w:val="000000"/>
          <w:sz w:val="22"/>
        </w:rPr>
        <w:t xml:space="preserve"> South </w:t>
      </w:r>
      <w:r w:rsidR="003277BC" w:rsidRPr="00BC091D">
        <w:rPr>
          <w:rFonts w:ascii="Calibri" w:hAnsi="Calibri" w:cs="Arial"/>
          <w:color w:val="000000"/>
          <w:sz w:val="22"/>
        </w:rPr>
        <w:t>Sudan</w:t>
      </w:r>
      <w:r w:rsidR="003277BC">
        <w:rPr>
          <w:rFonts w:ascii="Calibri" w:hAnsi="Calibri" w:cs="Arial"/>
          <w:color w:val="000000"/>
          <w:sz w:val="22"/>
        </w:rPr>
        <w:t xml:space="preserve">. </w:t>
      </w:r>
      <w:r w:rsidR="00D222A0">
        <w:rPr>
          <w:rFonts w:ascii="Calibri" w:hAnsi="Calibri" w:cs="Arial"/>
          <w:color w:val="000000"/>
          <w:sz w:val="22"/>
        </w:rPr>
        <w:t>Communications alleging a human rights violation are addressed to the Secretariat of the ACHPR, located in Banjul, The Gambia, where they are registered.</w:t>
      </w:r>
      <w:r w:rsidR="00F5078C">
        <w:rPr>
          <w:rFonts w:ascii="Calibri" w:hAnsi="Calibri" w:cs="Arial"/>
          <w:color w:val="000000"/>
          <w:sz w:val="22"/>
        </w:rPr>
        <w:t xml:space="preserve"> A majority of commissioners decide that the ACHPR should officially consider the complaint</w:t>
      </w:r>
      <w:r w:rsidR="005823F7">
        <w:rPr>
          <w:rFonts w:ascii="Calibri" w:hAnsi="Calibri" w:cs="Arial"/>
          <w:color w:val="000000"/>
          <w:sz w:val="22"/>
        </w:rPr>
        <w:t xml:space="preserve">.  </w:t>
      </w:r>
      <w:r w:rsidR="005162D3">
        <w:rPr>
          <w:rFonts w:ascii="Calibri" w:hAnsi="Calibri" w:cs="Arial"/>
          <w:color w:val="000000"/>
          <w:sz w:val="22"/>
        </w:rPr>
        <w:t>T</w:t>
      </w:r>
      <w:r w:rsidR="005823F7">
        <w:rPr>
          <w:rFonts w:ascii="Calibri" w:hAnsi="Calibri" w:cs="Arial"/>
          <w:color w:val="000000"/>
          <w:sz w:val="22"/>
        </w:rPr>
        <w:t xml:space="preserve">he ACHPR will </w:t>
      </w:r>
      <w:r w:rsidR="005162D3">
        <w:rPr>
          <w:rFonts w:ascii="Calibri" w:hAnsi="Calibri" w:cs="Arial"/>
          <w:color w:val="000000"/>
          <w:sz w:val="22"/>
        </w:rPr>
        <w:t xml:space="preserve">then </w:t>
      </w:r>
      <w:r w:rsidR="005823F7">
        <w:rPr>
          <w:rFonts w:ascii="Calibri" w:hAnsi="Calibri" w:cs="Arial"/>
          <w:color w:val="000000"/>
          <w:sz w:val="22"/>
        </w:rPr>
        <w:t xml:space="preserve">determine whether the victims </w:t>
      </w:r>
      <w:r w:rsidR="003F5ED7">
        <w:rPr>
          <w:rFonts w:ascii="Calibri" w:hAnsi="Calibri" w:cs="Arial"/>
          <w:color w:val="000000"/>
          <w:sz w:val="22"/>
        </w:rPr>
        <w:t xml:space="preserve">have </w:t>
      </w:r>
      <w:r>
        <w:rPr>
          <w:rFonts w:ascii="Calibri" w:hAnsi="Calibri" w:cs="Arial"/>
          <w:color w:val="000000"/>
          <w:sz w:val="22"/>
        </w:rPr>
        <w:t xml:space="preserve">already attempted to </w:t>
      </w:r>
      <w:r w:rsidR="00D222A0">
        <w:rPr>
          <w:rFonts w:ascii="Calibri" w:hAnsi="Calibri" w:cs="Arial"/>
          <w:color w:val="000000"/>
          <w:sz w:val="22"/>
        </w:rPr>
        <w:t xml:space="preserve">obtain </w:t>
      </w:r>
      <w:r>
        <w:rPr>
          <w:rFonts w:ascii="Calibri" w:hAnsi="Calibri" w:cs="Arial"/>
          <w:color w:val="000000"/>
          <w:sz w:val="22"/>
        </w:rPr>
        <w:t>redress from</w:t>
      </w:r>
      <w:r>
        <w:rPr>
          <w:rFonts w:ascii="Calibri" w:hAnsi="Calibri" w:cs="Arial"/>
          <w:color w:val="000000"/>
          <w:sz w:val="22"/>
        </w:rPr>
        <w:t xml:space="preserve"> a national court or tribunal</w:t>
      </w:r>
      <w:r w:rsidR="005823F7">
        <w:rPr>
          <w:rFonts w:ascii="Calibri" w:hAnsi="Calibri" w:cs="Arial"/>
          <w:color w:val="000000"/>
          <w:sz w:val="22"/>
        </w:rPr>
        <w:t xml:space="preserve"> and whether it was submitted in a reasonable amount of time</w:t>
      </w:r>
      <w:r>
        <w:rPr>
          <w:rFonts w:ascii="Calibri" w:hAnsi="Calibri" w:cs="Arial"/>
          <w:color w:val="000000"/>
          <w:sz w:val="22"/>
        </w:rPr>
        <w:t xml:space="preserve">. </w:t>
      </w:r>
    </w:p>
    <w:p w14:paraId="5DD3F8C2" w14:textId="02A3CE0D" w:rsidR="004801DA" w:rsidRPr="0049197B" w:rsidRDefault="004801DA" w:rsidP="00EA6F54">
      <w:pPr>
        <w:pStyle w:val="ecxmsonormal"/>
        <w:rPr>
          <w:rFonts w:ascii="Calibri" w:hAnsi="Calibri" w:cs="Arial"/>
          <w:color w:val="000000"/>
          <w:sz w:val="22"/>
        </w:rPr>
      </w:pPr>
      <w:r w:rsidRPr="00BC091D">
        <w:rPr>
          <w:rFonts w:ascii="Calibri" w:hAnsi="Calibri" w:cs="Arial"/>
          <w:color w:val="000000"/>
          <w:sz w:val="22"/>
        </w:rPr>
        <w:lastRenderedPageBreak/>
        <w:t xml:space="preserve">If </w:t>
      </w:r>
      <w:r>
        <w:rPr>
          <w:rFonts w:ascii="Calibri" w:hAnsi="Calibri" w:cs="Arial"/>
          <w:color w:val="000000"/>
          <w:sz w:val="22"/>
        </w:rPr>
        <w:t xml:space="preserve">the complainant’s application is </w:t>
      </w:r>
      <w:r w:rsidRPr="00BC091D">
        <w:rPr>
          <w:rFonts w:ascii="Calibri" w:hAnsi="Calibri" w:cs="Arial"/>
          <w:color w:val="000000"/>
          <w:sz w:val="22"/>
        </w:rPr>
        <w:t>admitted</w:t>
      </w:r>
      <w:r>
        <w:rPr>
          <w:rFonts w:ascii="Calibri" w:hAnsi="Calibri" w:cs="Arial"/>
          <w:color w:val="000000"/>
          <w:sz w:val="22"/>
        </w:rPr>
        <w:t xml:space="preserve"> by the ACHPR</w:t>
      </w:r>
      <w:r w:rsidRPr="00BC091D">
        <w:rPr>
          <w:rFonts w:ascii="Calibri" w:hAnsi="Calibri" w:cs="Arial"/>
          <w:color w:val="000000"/>
          <w:sz w:val="22"/>
        </w:rPr>
        <w:t xml:space="preserve">, </w:t>
      </w:r>
      <w:r>
        <w:rPr>
          <w:rFonts w:ascii="Calibri" w:hAnsi="Calibri" w:cs="Arial"/>
          <w:color w:val="000000"/>
          <w:sz w:val="22"/>
        </w:rPr>
        <w:t xml:space="preserve">a written response from the concerned government will be solicited. In </w:t>
      </w:r>
      <w:r w:rsidR="005823F7">
        <w:rPr>
          <w:rFonts w:ascii="Calibri" w:hAnsi="Calibri" w:cs="Arial"/>
          <w:color w:val="000000"/>
          <w:sz w:val="22"/>
        </w:rPr>
        <w:t xml:space="preserve">rare </w:t>
      </w:r>
      <w:r>
        <w:rPr>
          <w:rFonts w:ascii="Calibri" w:hAnsi="Calibri" w:cs="Arial"/>
          <w:color w:val="000000"/>
          <w:sz w:val="22"/>
        </w:rPr>
        <w:t xml:space="preserve">cases, the complainant and the responsible government will provide </w:t>
      </w:r>
      <w:r w:rsidRPr="00BC091D">
        <w:rPr>
          <w:rFonts w:ascii="Calibri" w:hAnsi="Calibri" w:cs="Arial"/>
          <w:color w:val="000000"/>
          <w:sz w:val="22"/>
        </w:rPr>
        <w:t xml:space="preserve">oral argument. </w:t>
      </w:r>
      <w:r>
        <w:rPr>
          <w:rFonts w:ascii="Calibri" w:hAnsi="Calibri" w:cs="Arial"/>
          <w:color w:val="000000"/>
          <w:sz w:val="22"/>
        </w:rPr>
        <w:t>When it has made its judgment</w:t>
      </w:r>
      <w:r w:rsidR="005823F7">
        <w:rPr>
          <w:rFonts w:ascii="Calibri" w:hAnsi="Calibri" w:cs="Arial"/>
          <w:color w:val="000000"/>
          <w:sz w:val="22"/>
        </w:rPr>
        <w:t>,</w:t>
      </w:r>
      <w:r>
        <w:rPr>
          <w:rFonts w:ascii="Calibri" w:hAnsi="Calibri" w:cs="Arial"/>
          <w:color w:val="000000"/>
          <w:sz w:val="22"/>
        </w:rPr>
        <w:t xml:space="preserve"> the ACHPR</w:t>
      </w:r>
      <w:r w:rsidRPr="00BC091D">
        <w:rPr>
          <w:rFonts w:ascii="Calibri" w:hAnsi="Calibri" w:cs="Arial"/>
          <w:color w:val="000000"/>
          <w:sz w:val="22"/>
        </w:rPr>
        <w:t xml:space="preserve"> will issue </w:t>
      </w:r>
      <w:r>
        <w:rPr>
          <w:rFonts w:ascii="Calibri" w:hAnsi="Calibri" w:cs="Arial"/>
          <w:color w:val="000000"/>
          <w:sz w:val="22"/>
        </w:rPr>
        <w:t xml:space="preserve">its recommendations, which set out </w:t>
      </w:r>
      <w:r w:rsidRPr="00BC091D">
        <w:rPr>
          <w:rFonts w:ascii="Calibri" w:hAnsi="Calibri" w:cs="Arial"/>
          <w:color w:val="000000"/>
          <w:sz w:val="22"/>
        </w:rPr>
        <w:t>action</w:t>
      </w:r>
      <w:r>
        <w:rPr>
          <w:rFonts w:ascii="Calibri" w:hAnsi="Calibri" w:cs="Arial"/>
          <w:color w:val="000000"/>
          <w:sz w:val="22"/>
        </w:rPr>
        <w:t>s</w:t>
      </w:r>
      <w:r w:rsidRPr="00BC091D">
        <w:rPr>
          <w:rFonts w:ascii="Calibri" w:hAnsi="Calibri" w:cs="Arial"/>
          <w:color w:val="000000"/>
          <w:sz w:val="22"/>
        </w:rPr>
        <w:t xml:space="preserve"> to be taken by the </w:t>
      </w:r>
      <w:r>
        <w:rPr>
          <w:rFonts w:ascii="Calibri" w:hAnsi="Calibri" w:cs="Arial"/>
          <w:color w:val="000000"/>
          <w:sz w:val="22"/>
        </w:rPr>
        <w:t>government</w:t>
      </w:r>
      <w:r w:rsidRPr="00BC091D">
        <w:rPr>
          <w:rFonts w:ascii="Calibri" w:hAnsi="Calibri" w:cs="Arial"/>
          <w:color w:val="000000"/>
          <w:sz w:val="22"/>
        </w:rPr>
        <w:t xml:space="preserve"> to remedy the violation.</w:t>
      </w:r>
    </w:p>
    <w:p w14:paraId="27FB085D" w14:textId="1C860D36" w:rsidR="0049197B" w:rsidRDefault="004801DA" w:rsidP="00EA6F54">
      <w:pPr>
        <w:pStyle w:val="ecxmsonormal"/>
        <w:rPr>
          <w:rFonts w:ascii="Calibri" w:hAnsi="Calibri" w:cs="Arial"/>
          <w:color w:val="000000"/>
          <w:sz w:val="22"/>
        </w:rPr>
      </w:pPr>
      <w:r w:rsidRPr="00BC091D">
        <w:rPr>
          <w:rFonts w:ascii="Calibri" w:hAnsi="Calibri" w:cs="Arial"/>
          <w:color w:val="000000"/>
          <w:sz w:val="22"/>
        </w:rPr>
        <w:t>Recommendations are not themselves legally binding. Howev</w:t>
      </w:r>
      <w:bookmarkStart w:id="1" w:name="_GoBack"/>
      <w:bookmarkEnd w:id="1"/>
      <w:r w:rsidRPr="00BC091D">
        <w:rPr>
          <w:rFonts w:ascii="Calibri" w:hAnsi="Calibri" w:cs="Arial"/>
          <w:color w:val="000000"/>
          <w:sz w:val="22"/>
        </w:rPr>
        <w:t xml:space="preserve">er, </w:t>
      </w:r>
      <w:r>
        <w:rPr>
          <w:rFonts w:ascii="Calibri" w:hAnsi="Calibri" w:cs="Arial"/>
          <w:color w:val="000000"/>
          <w:sz w:val="22"/>
        </w:rPr>
        <w:t xml:space="preserve">they are submitted to the </w:t>
      </w:r>
      <w:r w:rsidR="00C10D91">
        <w:rPr>
          <w:rFonts w:ascii="Calibri" w:hAnsi="Calibri" w:cs="Arial"/>
          <w:color w:val="000000"/>
          <w:sz w:val="22"/>
        </w:rPr>
        <w:t xml:space="preserve">African Union’s </w:t>
      </w:r>
      <w:r>
        <w:rPr>
          <w:rFonts w:ascii="Calibri" w:hAnsi="Calibri" w:cs="Arial"/>
          <w:color w:val="000000"/>
          <w:sz w:val="22"/>
        </w:rPr>
        <w:t xml:space="preserve">Assembly of </w:t>
      </w:r>
      <w:r w:rsidR="00F5078C">
        <w:rPr>
          <w:rFonts w:ascii="Calibri" w:hAnsi="Calibri" w:cs="Arial"/>
          <w:color w:val="000000"/>
          <w:sz w:val="22"/>
        </w:rPr>
        <w:t>Heads of State and Government</w:t>
      </w:r>
      <w:r w:rsidR="005823F7">
        <w:rPr>
          <w:rFonts w:ascii="Calibri" w:hAnsi="Calibri" w:cs="Arial"/>
          <w:color w:val="000000"/>
          <w:sz w:val="22"/>
        </w:rPr>
        <w:t>.  I</w:t>
      </w:r>
      <w:r w:rsidRPr="00BC091D">
        <w:rPr>
          <w:rFonts w:ascii="Calibri" w:hAnsi="Calibri" w:cs="Arial"/>
          <w:color w:val="000000"/>
          <w:sz w:val="22"/>
        </w:rPr>
        <w:t>f adopted</w:t>
      </w:r>
      <w:r w:rsidR="005823F7">
        <w:rPr>
          <w:rFonts w:ascii="Calibri" w:hAnsi="Calibri" w:cs="Arial"/>
          <w:color w:val="000000"/>
          <w:sz w:val="22"/>
        </w:rPr>
        <w:t>,</w:t>
      </w:r>
      <w:r w:rsidRPr="00BC091D">
        <w:rPr>
          <w:rFonts w:ascii="Calibri" w:hAnsi="Calibri" w:cs="Arial"/>
          <w:color w:val="000000"/>
          <w:sz w:val="22"/>
        </w:rPr>
        <w:t xml:space="preserve"> they become </w:t>
      </w:r>
      <w:r w:rsidR="005823F7">
        <w:rPr>
          <w:rFonts w:ascii="Calibri" w:hAnsi="Calibri" w:cs="Arial"/>
          <w:color w:val="000000"/>
          <w:sz w:val="22"/>
        </w:rPr>
        <w:t xml:space="preserve">legally </w:t>
      </w:r>
      <w:r w:rsidRPr="00BC091D">
        <w:rPr>
          <w:rFonts w:ascii="Calibri" w:hAnsi="Calibri" w:cs="Arial"/>
          <w:color w:val="000000"/>
          <w:sz w:val="22"/>
        </w:rPr>
        <w:t xml:space="preserve">binding. </w:t>
      </w:r>
      <w:r w:rsidR="0049197B">
        <w:rPr>
          <w:rFonts w:ascii="Calibri" w:hAnsi="Calibri" w:cs="Arial"/>
          <w:color w:val="000000"/>
          <w:sz w:val="22"/>
        </w:rPr>
        <w:t xml:space="preserve">Although the Charter does not specifically provide a </w:t>
      </w:r>
      <w:r w:rsidR="0049197B">
        <w:rPr>
          <w:rFonts w:ascii="Calibri" w:hAnsi="Calibri" w:cs="Arial"/>
          <w:color w:val="000000"/>
          <w:sz w:val="22"/>
        </w:rPr>
        <w:t xml:space="preserve">mandate to the ACHPR to grant remedies, the ACHPR has </w:t>
      </w:r>
      <w:r w:rsidR="003F5ED7">
        <w:rPr>
          <w:rFonts w:ascii="Calibri" w:hAnsi="Calibri" w:cs="Arial"/>
          <w:color w:val="000000"/>
          <w:sz w:val="22"/>
        </w:rPr>
        <w:t xml:space="preserve">taken on this </w:t>
      </w:r>
      <w:r w:rsidR="0049197B">
        <w:rPr>
          <w:rFonts w:ascii="Calibri" w:hAnsi="Calibri" w:cs="Arial"/>
          <w:color w:val="000000"/>
          <w:sz w:val="22"/>
        </w:rPr>
        <w:t xml:space="preserve">power.  In the past, it </w:t>
      </w:r>
      <w:r w:rsidR="003F5ED7">
        <w:rPr>
          <w:rFonts w:ascii="Calibri" w:hAnsi="Calibri" w:cs="Arial"/>
          <w:color w:val="000000"/>
          <w:sz w:val="22"/>
        </w:rPr>
        <w:t xml:space="preserve">has </w:t>
      </w:r>
      <w:r w:rsidR="0049197B">
        <w:rPr>
          <w:rFonts w:ascii="Calibri" w:hAnsi="Calibri" w:cs="Arial"/>
          <w:color w:val="000000"/>
          <w:sz w:val="22"/>
        </w:rPr>
        <w:t xml:space="preserve">given declaratory judgements (affirming that a right has been infringed), monetary damages, and other forms of </w:t>
      </w:r>
      <w:r w:rsidR="0049197B">
        <w:rPr>
          <w:rFonts w:ascii="Calibri" w:hAnsi="Calibri" w:cs="Arial"/>
          <w:color w:val="000000"/>
          <w:sz w:val="22"/>
        </w:rPr>
        <w:t>non-monetary relief (such as suggested amendments to rights-infringing laws).</w:t>
      </w:r>
      <w:r w:rsidR="0049197B" w:rsidDel="005823F7">
        <w:rPr>
          <w:rFonts w:ascii="Calibri" w:hAnsi="Calibri" w:cs="Arial"/>
          <w:color w:val="000000"/>
          <w:sz w:val="22"/>
        </w:rPr>
        <w:t xml:space="preserve"> </w:t>
      </w:r>
    </w:p>
    <w:p w14:paraId="1C641392" w14:textId="77777777" w:rsidR="004801DA" w:rsidRPr="00BC091D" w:rsidRDefault="004801DA" w:rsidP="00EA6F54">
      <w:pPr>
        <w:pStyle w:val="ecxmsonormal"/>
        <w:rPr>
          <w:rFonts w:ascii="Calibri" w:hAnsi="Calibri" w:cs="Segoe UI"/>
          <w:color w:val="000000"/>
          <w:sz w:val="22"/>
        </w:rPr>
      </w:pPr>
      <w:r w:rsidRPr="00BC091D">
        <w:rPr>
          <w:rFonts w:ascii="Calibri" w:hAnsi="Calibri" w:cs="Arial"/>
          <w:color w:val="000000"/>
          <w:sz w:val="22"/>
        </w:rPr>
        <w:t xml:space="preserve">The </w:t>
      </w:r>
      <w:r>
        <w:rPr>
          <w:rFonts w:ascii="Calibri" w:hAnsi="Calibri" w:cs="Arial"/>
          <w:color w:val="000000"/>
          <w:sz w:val="22"/>
        </w:rPr>
        <w:t>ACHPR</w:t>
      </w:r>
      <w:r w:rsidRPr="00BC091D">
        <w:rPr>
          <w:rFonts w:ascii="Calibri" w:hAnsi="Calibri" w:cs="Arial"/>
          <w:color w:val="000000"/>
          <w:sz w:val="22"/>
        </w:rPr>
        <w:t xml:space="preserve"> website: </w:t>
      </w:r>
      <w:r w:rsidR="00841268">
        <w:fldChar w:fldCharType="begin"/>
      </w:r>
      <w:r w:rsidR="00841268">
        <w:instrText xml:space="preserve"> HYPERLINK "http://www.achpr.org/" \t "_blank" </w:instrText>
      </w:r>
      <w:r w:rsidR="00841268">
        <w:fldChar w:fldCharType="separate"/>
      </w:r>
      <w:r w:rsidRPr="00BC091D">
        <w:rPr>
          <w:rStyle w:val="Hyperlink"/>
          <w:rFonts w:ascii="Calibri" w:hAnsi="Calibri" w:cs="Arial"/>
          <w:sz w:val="22"/>
        </w:rPr>
        <w:t>http://www.achpr.org/</w:t>
      </w:r>
      <w:r w:rsidR="00841268">
        <w:rPr>
          <w:rStyle w:val="Hyperlink"/>
          <w:rFonts w:ascii="Calibri" w:hAnsi="Calibri" w:cs="Arial"/>
          <w:sz w:val="22"/>
        </w:rPr>
        <w:fldChar w:fldCharType="end"/>
      </w:r>
      <w:r w:rsidRPr="00BC091D">
        <w:rPr>
          <w:rFonts w:ascii="Calibri" w:hAnsi="Calibri" w:cs="Arial"/>
          <w:color w:val="000000"/>
          <w:sz w:val="22"/>
        </w:rPr>
        <w:t xml:space="preserve"> </w:t>
      </w:r>
    </w:p>
    <w:p w14:paraId="464F8422" w14:textId="77777777" w:rsidR="004801DA" w:rsidRPr="00BC091D" w:rsidRDefault="004801DA" w:rsidP="00EA6F54">
      <w:pPr>
        <w:pStyle w:val="ecxmsonormal"/>
        <w:rPr>
          <w:rFonts w:ascii="Calibri" w:hAnsi="Calibri" w:cs="Segoe UI"/>
          <w:color w:val="000000"/>
          <w:sz w:val="22"/>
        </w:rPr>
      </w:pPr>
      <w:r w:rsidRPr="00BC091D">
        <w:rPr>
          <w:rFonts w:ascii="Calibri" w:hAnsi="Calibri" w:cs="Arial"/>
          <w:color w:val="000000"/>
          <w:sz w:val="22"/>
        </w:rPr>
        <w:t xml:space="preserve">The Communications procedure: </w:t>
      </w:r>
      <w:r w:rsidR="00841268">
        <w:fldChar w:fldCharType="begin"/>
      </w:r>
      <w:r w:rsidR="00841268">
        <w:instrText xml:space="preserve"> HYPERLINK "http://www.achpr.org/communications/procedure/" \t "_blank" </w:instrText>
      </w:r>
      <w:r w:rsidR="00841268">
        <w:fldChar w:fldCharType="separate"/>
      </w:r>
      <w:r w:rsidRPr="00BC091D">
        <w:rPr>
          <w:rStyle w:val="Hyperlink"/>
          <w:rFonts w:ascii="Calibri" w:hAnsi="Calibri" w:cs="Arial"/>
          <w:sz w:val="22"/>
        </w:rPr>
        <w:t>http://www.achpr.org/communications/procedure/</w:t>
      </w:r>
      <w:r w:rsidR="00841268">
        <w:rPr>
          <w:rStyle w:val="Hyperlink"/>
          <w:rFonts w:ascii="Calibri" w:hAnsi="Calibri" w:cs="Arial"/>
          <w:sz w:val="22"/>
        </w:rPr>
        <w:fldChar w:fldCharType="end"/>
      </w:r>
    </w:p>
    <w:p w14:paraId="738CD9C0" w14:textId="77777777" w:rsidR="004801DA" w:rsidRDefault="004801DA" w:rsidP="00EA6F54">
      <w:r>
        <w:t xml:space="preserve">Information on the African regional human rights system from the International Justice Resource Center: </w:t>
      </w:r>
      <w:hyperlink r:id="rId23" w:history="1">
        <w:r w:rsidRPr="00473DEF">
          <w:rPr>
            <w:rStyle w:val="Hyperlink"/>
          </w:rPr>
          <w:t>http://www.ijrcenter.org/regional/african/</w:t>
        </w:r>
      </w:hyperlink>
    </w:p>
    <w:p w14:paraId="7D8A8CF0" w14:textId="77777777" w:rsidR="004801DA" w:rsidRDefault="004801DA" w:rsidP="00EA6F54"/>
    <w:p w14:paraId="799C98EA" w14:textId="77777777" w:rsidR="00D43A21" w:rsidRDefault="00D43A21" w:rsidP="00EA6F54"/>
    <w:p w14:paraId="474DCC7F" w14:textId="77777777" w:rsidR="004801DA" w:rsidRPr="003160F5" w:rsidRDefault="004801DA" w:rsidP="003160F5">
      <w:pPr>
        <w:rPr>
          <w:lang w:val="en-US"/>
        </w:rPr>
      </w:pPr>
      <w:r w:rsidRPr="003160F5">
        <w:rPr>
          <w:b/>
          <w:bCs/>
          <w:lang w:val="en-US"/>
        </w:rPr>
        <w:t>The Committee on the Rights of the Child (CRC)</w:t>
      </w:r>
    </w:p>
    <w:p w14:paraId="0EAB00FA" w14:textId="77777777" w:rsidR="004801DA" w:rsidDel="00DB7EF8" w:rsidRDefault="004801DA" w:rsidP="00DB7EF8">
      <w:pPr>
        <w:rPr>
          <w:lang w:val="en-US"/>
        </w:rPr>
      </w:pPr>
      <w:r>
        <w:rPr>
          <w:lang w:val="en-US"/>
        </w:rPr>
        <w:t>T</w:t>
      </w:r>
      <w:r w:rsidRPr="00BC091D">
        <w:rPr>
          <w:lang w:val="en-US"/>
        </w:rPr>
        <w:t xml:space="preserve">he CRC is </w:t>
      </w:r>
      <w:r>
        <w:rPr>
          <w:lang w:val="en-US"/>
        </w:rPr>
        <w:t>a United Nations</w:t>
      </w:r>
      <w:r w:rsidRPr="00BC091D">
        <w:rPr>
          <w:lang w:val="en-US"/>
        </w:rPr>
        <w:t xml:space="preserve"> body of experts that monitor</w:t>
      </w:r>
      <w:r>
        <w:rPr>
          <w:lang w:val="en-US"/>
        </w:rPr>
        <w:t>s</w:t>
      </w:r>
      <w:r w:rsidRPr="00BC091D">
        <w:rPr>
          <w:lang w:val="en-US"/>
        </w:rPr>
        <w:t xml:space="preserve"> </w:t>
      </w:r>
      <w:r>
        <w:rPr>
          <w:lang w:val="en-US"/>
        </w:rPr>
        <w:t xml:space="preserve">the </w:t>
      </w:r>
      <w:r w:rsidRPr="00BC091D">
        <w:rPr>
          <w:lang w:val="en-US"/>
        </w:rPr>
        <w:t xml:space="preserve">implementation of the </w:t>
      </w:r>
      <w:r w:rsidRPr="00BC091D">
        <w:rPr>
          <w:i/>
          <w:lang w:val="en-US"/>
        </w:rPr>
        <w:t>Convention on the Rights of the Child</w:t>
      </w:r>
      <w:r>
        <w:rPr>
          <w:lang w:val="en-US"/>
        </w:rPr>
        <w:t>, an international treaty that entered into force on 2 September 1990</w:t>
      </w:r>
      <w:r w:rsidRPr="00BC091D">
        <w:rPr>
          <w:lang w:val="en-US"/>
        </w:rPr>
        <w:t xml:space="preserve">. </w:t>
      </w:r>
      <w:r>
        <w:rPr>
          <w:lang w:val="en-US"/>
        </w:rPr>
        <w:t>The CRC</w:t>
      </w:r>
      <w:r w:rsidRPr="00BC091D">
        <w:rPr>
          <w:lang w:val="en-US"/>
        </w:rPr>
        <w:t xml:space="preserve"> also monitors </w:t>
      </w:r>
      <w:r>
        <w:rPr>
          <w:lang w:val="en-US"/>
        </w:rPr>
        <w:t xml:space="preserve">the </w:t>
      </w:r>
      <w:r w:rsidRPr="00BC091D">
        <w:rPr>
          <w:lang w:val="en-US"/>
        </w:rPr>
        <w:t xml:space="preserve">implementation of </w:t>
      </w:r>
      <w:r>
        <w:rPr>
          <w:lang w:val="en-US"/>
        </w:rPr>
        <w:t xml:space="preserve">the </w:t>
      </w:r>
      <w:r w:rsidRPr="00BC091D">
        <w:rPr>
          <w:lang w:val="en-US"/>
        </w:rPr>
        <w:t>two Optional Protocols to the Convention</w:t>
      </w:r>
      <w:r>
        <w:rPr>
          <w:lang w:val="en-US"/>
        </w:rPr>
        <w:t>;</w:t>
      </w:r>
      <w:r w:rsidRPr="00BC091D">
        <w:rPr>
          <w:lang w:val="en-US"/>
        </w:rPr>
        <w:t xml:space="preserve"> </w:t>
      </w:r>
      <w:r>
        <w:rPr>
          <w:lang w:val="en-US"/>
        </w:rPr>
        <w:t xml:space="preserve">one concerns the </w:t>
      </w:r>
      <w:r w:rsidRPr="00BC091D">
        <w:rPr>
          <w:lang w:val="en-US"/>
        </w:rPr>
        <w:t>involvement of children in armed conflict</w:t>
      </w:r>
      <w:r>
        <w:rPr>
          <w:lang w:val="en-US"/>
        </w:rPr>
        <w:t xml:space="preserve">, </w:t>
      </w:r>
      <w:r w:rsidRPr="00BC091D">
        <w:rPr>
          <w:lang w:val="en-US"/>
        </w:rPr>
        <w:t>and</w:t>
      </w:r>
      <w:r>
        <w:rPr>
          <w:lang w:val="en-US"/>
        </w:rPr>
        <w:t xml:space="preserve"> the other concerns the </w:t>
      </w:r>
      <w:r w:rsidRPr="00BC091D">
        <w:rPr>
          <w:lang w:val="en-US"/>
        </w:rPr>
        <w:t xml:space="preserve">sale of children, child prostitution and child pornography. </w:t>
      </w:r>
      <w:r w:rsidRPr="003160F5">
        <w:rPr>
          <w:lang w:val="en-US"/>
        </w:rPr>
        <w:t xml:space="preserve">The CRC’s Optional Protocol regarding individual complaints came into force on April 14, 2014. Children under the age of 18 </w:t>
      </w:r>
      <w:r>
        <w:rPr>
          <w:lang w:val="en-US"/>
        </w:rPr>
        <w:t xml:space="preserve">can now submit written complaints to the UN committee if they </w:t>
      </w:r>
      <w:r w:rsidRPr="003160F5">
        <w:rPr>
          <w:lang w:val="en-US"/>
        </w:rPr>
        <w:t xml:space="preserve">have suffered abuses or mistreatment at the hands of </w:t>
      </w:r>
      <w:r>
        <w:rPr>
          <w:lang w:val="en-US"/>
        </w:rPr>
        <w:t xml:space="preserve">countries that ratified this Protocol. Individual complaints can only be made after seeking and failing to get redress from the responsible government. Individuals must make their complaint within a year of a decision </w:t>
      </w:r>
      <w:r w:rsidRPr="003160F5">
        <w:rPr>
          <w:lang w:val="en-US"/>
        </w:rPr>
        <w:t>from a domestic court or tribunal. </w:t>
      </w:r>
      <w:r>
        <w:rPr>
          <w:lang w:val="en-US"/>
        </w:rPr>
        <w:t>If the CRC decides that it will consider a complaint</w:t>
      </w:r>
      <w:r w:rsidRPr="003160F5">
        <w:rPr>
          <w:lang w:val="en-US"/>
        </w:rPr>
        <w:t xml:space="preserve">, the </w:t>
      </w:r>
      <w:r>
        <w:rPr>
          <w:lang w:val="en-US"/>
        </w:rPr>
        <w:t xml:space="preserve">responsible government </w:t>
      </w:r>
      <w:r w:rsidRPr="003160F5">
        <w:rPr>
          <w:lang w:val="en-US"/>
        </w:rPr>
        <w:t xml:space="preserve">will be given the opportunity to respond to the allegations. The </w:t>
      </w:r>
      <w:r>
        <w:rPr>
          <w:lang w:val="en-US"/>
        </w:rPr>
        <w:t xml:space="preserve">CRC </w:t>
      </w:r>
      <w:r w:rsidRPr="003160F5">
        <w:rPr>
          <w:lang w:val="en-US"/>
        </w:rPr>
        <w:t>will then issue its views and recommendations.</w:t>
      </w:r>
      <w:r>
        <w:rPr>
          <w:lang w:val="en-US"/>
        </w:rPr>
        <w:t xml:space="preserve"> </w:t>
      </w:r>
    </w:p>
    <w:p w14:paraId="51512C52" w14:textId="77777777" w:rsidR="004801DA" w:rsidRPr="003160F5" w:rsidRDefault="004801DA" w:rsidP="00DB7EF8">
      <w:pPr>
        <w:rPr>
          <w:lang w:val="en-US"/>
        </w:rPr>
      </w:pPr>
      <w:r w:rsidRPr="003160F5">
        <w:rPr>
          <w:lang w:val="en-US"/>
        </w:rPr>
        <w:t>Links:</w:t>
      </w:r>
    </w:p>
    <w:p w14:paraId="321E13CA" w14:textId="77777777" w:rsidR="004801DA" w:rsidRPr="003160F5" w:rsidRDefault="00841268" w:rsidP="00DB7EF8">
      <w:pPr>
        <w:rPr>
          <w:lang w:val="en-US"/>
        </w:rPr>
      </w:pPr>
      <w:hyperlink r:id="rId24" w:history="1">
        <w:r w:rsidR="004801DA" w:rsidRPr="003160F5">
          <w:rPr>
            <w:rStyle w:val="Hyperlink"/>
            <w:lang w:val="en-US"/>
          </w:rPr>
          <w:t>http://www.ohchr.org/EN/HRBodies/CRC/Pages/CRCIntro.aspx</w:t>
        </w:r>
      </w:hyperlink>
    </w:p>
    <w:p w14:paraId="46EA0998" w14:textId="77777777" w:rsidR="004801DA" w:rsidRDefault="00841268" w:rsidP="00DB7EF8">
      <w:pPr>
        <w:rPr>
          <w:lang w:val="en-US"/>
        </w:rPr>
      </w:pPr>
      <w:hyperlink r:id="rId25" w:history="1">
        <w:r w:rsidR="004801DA" w:rsidRPr="003160F5">
          <w:rPr>
            <w:rStyle w:val="Hyperlink"/>
            <w:lang w:val="en-US"/>
          </w:rPr>
          <w:t>https://treaties.un.org/doc/source/signature/2012/CTC_4-11d.pdf</w:t>
        </w:r>
      </w:hyperlink>
    </w:p>
    <w:p w14:paraId="1B7EE490" w14:textId="77777777" w:rsidR="004801DA" w:rsidRPr="00BC091D" w:rsidRDefault="004801DA" w:rsidP="00EA6F54">
      <w:pPr>
        <w:rPr>
          <w:lang w:val="en-US"/>
        </w:rPr>
      </w:pPr>
    </w:p>
    <w:p w14:paraId="6E1321B5" w14:textId="77777777" w:rsidR="004801DA" w:rsidRPr="00BC091D" w:rsidRDefault="004801DA" w:rsidP="00EA6F54">
      <w:pPr>
        <w:rPr>
          <w:lang w:val="en-US"/>
        </w:rPr>
      </w:pPr>
    </w:p>
    <w:p w14:paraId="6F00FBD6" w14:textId="77777777" w:rsidR="004801DA" w:rsidRPr="00BC091D" w:rsidRDefault="004801DA" w:rsidP="00EA6F54">
      <w:pPr>
        <w:rPr>
          <w:lang w:val="en-US"/>
        </w:rPr>
      </w:pPr>
    </w:p>
    <w:p w14:paraId="13CA2DEA" w14:textId="77777777" w:rsidR="004801DA" w:rsidRPr="00BC091D" w:rsidRDefault="004801DA" w:rsidP="00EA6F54">
      <w:pPr>
        <w:rPr>
          <w:b/>
          <w:lang w:val="en-US"/>
        </w:rPr>
      </w:pPr>
      <w:r w:rsidRPr="00BC091D">
        <w:rPr>
          <w:b/>
          <w:lang w:val="en-US"/>
        </w:rPr>
        <w:t>The Committee Against Torture (CAT)</w:t>
      </w:r>
    </w:p>
    <w:p w14:paraId="4E503682" w14:textId="77777777" w:rsidR="004801DA" w:rsidRDefault="004801DA" w:rsidP="00EA6F54">
      <w:pPr>
        <w:rPr>
          <w:lang w:val="en-US"/>
        </w:rPr>
      </w:pPr>
      <w:r w:rsidRPr="00BC091D">
        <w:rPr>
          <w:lang w:val="en-US"/>
        </w:rPr>
        <w:t>The CAT</w:t>
      </w:r>
      <w:r>
        <w:rPr>
          <w:lang w:val="en-US"/>
        </w:rPr>
        <w:t xml:space="preserve"> is a United Nations body that</w:t>
      </w:r>
      <w:r w:rsidRPr="00BC091D">
        <w:rPr>
          <w:lang w:val="en-US"/>
        </w:rPr>
        <w:t xml:space="preserve"> may consider </w:t>
      </w:r>
      <w:r>
        <w:rPr>
          <w:lang w:val="en-US"/>
        </w:rPr>
        <w:t>alleged</w:t>
      </w:r>
      <w:r w:rsidRPr="00BC091D">
        <w:rPr>
          <w:lang w:val="en-US"/>
        </w:rPr>
        <w:t xml:space="preserve"> violations of the rights set out in the </w:t>
      </w:r>
      <w:r w:rsidRPr="00BC091D">
        <w:rPr>
          <w:i/>
          <w:lang w:val="en-US"/>
        </w:rPr>
        <w:t>Convention against Torture and Other Cruel, Inhuman or Degrading Treatment or Punishment</w:t>
      </w:r>
      <w:r>
        <w:rPr>
          <w:lang w:val="en-US"/>
        </w:rPr>
        <w:t>, an international treaty that entered into force on 20 June 1987.</w:t>
      </w:r>
    </w:p>
    <w:p w14:paraId="76480485" w14:textId="54FB458E" w:rsidR="004801DA" w:rsidRPr="00BC091D" w:rsidRDefault="004801DA" w:rsidP="00EA6F54">
      <w:pPr>
        <w:rPr>
          <w:lang w:val="en-US"/>
        </w:rPr>
      </w:pPr>
      <w:proofErr w:type="gramStart"/>
      <w:r w:rsidRPr="00BC091D">
        <w:rPr>
          <w:lang w:val="en-US"/>
        </w:rPr>
        <w:t xml:space="preserve">Complaints may be brought by individuals, or third parties on behalf of individuals, against the 67 </w:t>
      </w:r>
      <w:r>
        <w:rPr>
          <w:lang w:val="en-US"/>
        </w:rPr>
        <w:t>countries</w:t>
      </w:r>
      <w:r w:rsidR="003F5ED7">
        <w:rPr>
          <w:lang w:val="en-US"/>
        </w:rPr>
        <w:t xml:space="preserve"> (as of April 2014)</w:t>
      </w:r>
      <w:r>
        <w:rPr>
          <w:lang w:val="en-US"/>
        </w:rPr>
        <w:t xml:space="preserve"> that </w:t>
      </w:r>
      <w:r w:rsidRPr="00BC091D">
        <w:rPr>
          <w:lang w:val="en-US"/>
        </w:rPr>
        <w:t xml:space="preserve">have ratified the Convention and </w:t>
      </w:r>
      <w:r>
        <w:rPr>
          <w:lang w:val="en-US"/>
        </w:rPr>
        <w:t>accepted the CAT’s authority to hear such complaints</w:t>
      </w:r>
      <w:proofErr w:type="gramEnd"/>
      <w:r w:rsidRPr="00BC091D">
        <w:rPr>
          <w:lang w:val="en-US"/>
        </w:rPr>
        <w:t xml:space="preserve">. </w:t>
      </w:r>
      <w:r>
        <w:t>Victims</w:t>
      </w:r>
      <w:r w:rsidRPr="00BC091D">
        <w:t xml:space="preserve"> must first pursue legal remedies in </w:t>
      </w:r>
      <w:r>
        <w:t>the country alleged to be responsible for the human rights violation, although an exception to this rule exists where domestic remedies are unreasonably prolonged or unlikely to bring effective relief to the victim</w:t>
      </w:r>
      <w:r w:rsidRPr="00BC091D">
        <w:t>.</w:t>
      </w:r>
      <w:r w:rsidRPr="00BC091D">
        <w:rPr>
          <w:lang w:val="en-US"/>
        </w:rPr>
        <w:t xml:space="preserve"> </w:t>
      </w:r>
      <w:r w:rsidRPr="00CF3B9E">
        <w:t>Individual complaints are referred to the Working Group on Complaints, which consists of three to five committee members</w:t>
      </w:r>
      <w:r>
        <w:t xml:space="preserve">. If they decide that the complaint warrants consideration from the CAT, it will </w:t>
      </w:r>
      <w:r w:rsidRPr="00BC091D">
        <w:rPr>
          <w:lang w:val="en-US"/>
        </w:rPr>
        <w:t xml:space="preserve">then </w:t>
      </w:r>
      <w:r>
        <w:rPr>
          <w:lang w:val="en-US"/>
        </w:rPr>
        <w:t xml:space="preserve">be </w:t>
      </w:r>
      <w:r w:rsidRPr="00BC091D">
        <w:rPr>
          <w:lang w:val="en-US"/>
        </w:rPr>
        <w:t xml:space="preserve">examined on </w:t>
      </w:r>
      <w:r>
        <w:rPr>
          <w:lang w:val="en-US"/>
        </w:rPr>
        <w:t xml:space="preserve">its </w:t>
      </w:r>
      <w:r w:rsidRPr="00BC091D">
        <w:rPr>
          <w:lang w:val="en-US"/>
        </w:rPr>
        <w:t xml:space="preserve">merits in closed meeting. The individual complainant and a representative from the </w:t>
      </w:r>
      <w:r>
        <w:rPr>
          <w:lang w:val="en-US"/>
        </w:rPr>
        <w:t>accused country</w:t>
      </w:r>
      <w:r w:rsidRPr="00BC091D">
        <w:rPr>
          <w:lang w:val="en-US"/>
        </w:rPr>
        <w:t xml:space="preserve"> may be allowed to attend </w:t>
      </w:r>
      <w:r>
        <w:rPr>
          <w:lang w:val="en-US"/>
        </w:rPr>
        <w:t xml:space="preserve">the </w:t>
      </w:r>
      <w:r w:rsidRPr="00BC091D">
        <w:rPr>
          <w:lang w:val="en-US"/>
        </w:rPr>
        <w:t xml:space="preserve">proceedings </w:t>
      </w:r>
      <w:r>
        <w:rPr>
          <w:lang w:val="en-US"/>
        </w:rPr>
        <w:t>and</w:t>
      </w:r>
      <w:r w:rsidRPr="00BC091D">
        <w:rPr>
          <w:lang w:val="en-US"/>
        </w:rPr>
        <w:t xml:space="preserve"> provide clarification</w:t>
      </w:r>
      <w:r>
        <w:rPr>
          <w:lang w:val="en-US"/>
        </w:rPr>
        <w:t>s at this stage</w:t>
      </w:r>
      <w:r w:rsidRPr="00BC091D">
        <w:rPr>
          <w:lang w:val="en-US"/>
        </w:rPr>
        <w:t>. The proceedings will conclude with the Committee expressing its views on the case</w:t>
      </w:r>
      <w:r>
        <w:rPr>
          <w:lang w:val="en-US"/>
        </w:rPr>
        <w:t>,</w:t>
      </w:r>
      <w:r w:rsidRPr="00BC091D">
        <w:rPr>
          <w:lang w:val="en-US"/>
        </w:rPr>
        <w:t xml:space="preserve"> in writing</w:t>
      </w:r>
      <w:r>
        <w:rPr>
          <w:lang w:val="en-US"/>
        </w:rPr>
        <w:t>,</w:t>
      </w:r>
      <w:r w:rsidRPr="00BC091D">
        <w:rPr>
          <w:lang w:val="en-US"/>
        </w:rPr>
        <w:t xml:space="preserve"> to the parties involved. </w:t>
      </w:r>
    </w:p>
    <w:p w14:paraId="43E266B7" w14:textId="77777777" w:rsidR="004801DA" w:rsidRPr="00BC091D" w:rsidRDefault="004801DA" w:rsidP="00EA6F54">
      <w:pPr>
        <w:rPr>
          <w:lang w:val="en-US"/>
        </w:rPr>
      </w:pPr>
      <w:r w:rsidRPr="00BC091D">
        <w:rPr>
          <w:lang w:val="en-US"/>
        </w:rPr>
        <w:t xml:space="preserve">Link: </w:t>
      </w:r>
    </w:p>
    <w:p w14:paraId="5F8B52D2" w14:textId="77777777" w:rsidR="004801DA" w:rsidRDefault="00841268" w:rsidP="00EA6F54">
      <w:pPr>
        <w:rPr>
          <w:rStyle w:val="Hyperlink"/>
        </w:rPr>
      </w:pPr>
      <w:hyperlink r:id="rId26" w:history="1">
        <w:r w:rsidR="004801DA" w:rsidRPr="00BC091D">
          <w:rPr>
            <w:rStyle w:val="Hyperlink"/>
            <w:lang w:val="en-US"/>
          </w:rPr>
          <w:t>http://www.ohchr.org/en/hrbodies/cat/pages/catindex.aspx</w:t>
        </w:r>
      </w:hyperlink>
    </w:p>
    <w:p w14:paraId="7EF5220B" w14:textId="77777777" w:rsidR="004801DA" w:rsidRPr="000D19F5" w:rsidRDefault="004801DA" w:rsidP="00EA6F54">
      <w:pPr>
        <w:rPr>
          <w:lang w:val="en-US"/>
        </w:rPr>
      </w:pPr>
      <w:r w:rsidRPr="000D19F5">
        <w:rPr>
          <w:lang w:val="en-US"/>
        </w:rPr>
        <w:t>http://www.ohchr.org/Documents/Publications/FactSheet17en.pdf</w:t>
      </w:r>
    </w:p>
    <w:p w14:paraId="1D280572" w14:textId="77777777" w:rsidR="004801DA" w:rsidRDefault="004801DA" w:rsidP="00EA6F54">
      <w:pPr>
        <w:rPr>
          <w:color w:val="000000"/>
        </w:rPr>
      </w:pPr>
    </w:p>
    <w:p w14:paraId="07A33522" w14:textId="77777777" w:rsidR="00D43A21" w:rsidRPr="00BC091D" w:rsidRDefault="00D43A21" w:rsidP="00EA6F54">
      <w:pPr>
        <w:rPr>
          <w:color w:val="000000"/>
        </w:rPr>
      </w:pPr>
    </w:p>
    <w:p w14:paraId="2365AD39" w14:textId="77777777" w:rsidR="004801DA" w:rsidRPr="00BC091D" w:rsidRDefault="004801DA" w:rsidP="00EA6F54">
      <w:pPr>
        <w:rPr>
          <w:b/>
        </w:rPr>
      </w:pPr>
      <w:r w:rsidRPr="00BC091D">
        <w:rPr>
          <w:b/>
        </w:rPr>
        <w:t>The Human Rights Committee</w:t>
      </w:r>
      <w:r>
        <w:rPr>
          <w:b/>
        </w:rPr>
        <w:t xml:space="preserve"> (HRC)</w:t>
      </w:r>
    </w:p>
    <w:p w14:paraId="0EB33023" w14:textId="4BF9CAEA" w:rsidR="004801DA" w:rsidRDefault="004801DA" w:rsidP="006557DB">
      <w:r w:rsidRPr="00BC091D">
        <w:t xml:space="preserve">The </w:t>
      </w:r>
      <w:r>
        <w:t>HRC</w:t>
      </w:r>
      <w:r w:rsidRPr="00BC091D">
        <w:t xml:space="preserve"> is a United Nations body created to monitor </w:t>
      </w:r>
      <w:r>
        <w:t>compliance with the</w:t>
      </w:r>
      <w:r w:rsidRPr="00BC091D">
        <w:t xml:space="preserve"> </w:t>
      </w:r>
      <w:r w:rsidRPr="0041514D">
        <w:rPr>
          <w:i/>
        </w:rPr>
        <w:t>International Covenant on Civil and Political Rights</w:t>
      </w:r>
      <w:r w:rsidRPr="00BC091D">
        <w:t xml:space="preserve"> (ICCPR)</w:t>
      </w:r>
      <w:r>
        <w:t>, an international treaty that entered into force on 23 March 1976</w:t>
      </w:r>
      <w:r w:rsidRPr="00BC091D">
        <w:t xml:space="preserve">.  </w:t>
      </w:r>
      <w:r>
        <w:t>The ICCPR covers a wide range of civil and political rights and prohibits certain actions by the</w:t>
      </w:r>
      <w:r w:rsidR="00C10D91">
        <w:t xml:space="preserve"> 168</w:t>
      </w:r>
      <w:r>
        <w:t xml:space="preserve"> countries that </w:t>
      </w:r>
      <w:r w:rsidR="00C10D91">
        <w:t>are parties to it (as of April 2014)</w:t>
      </w:r>
      <w:r>
        <w:t>.  Th</w:t>
      </w:r>
      <w:r w:rsidR="00C10D91">
        <w:t>ey include</w:t>
      </w:r>
      <w:r>
        <w:t>, among other things, the prohibition of</w:t>
      </w:r>
      <w:r w:rsidRPr="00BC091D">
        <w:t xml:space="preserve"> serious crimes such as arbitrary killings by security forces, genocide, slavery, and torture.</w:t>
      </w:r>
    </w:p>
    <w:p w14:paraId="0B4A6CAF" w14:textId="77777777" w:rsidR="004801DA" w:rsidRDefault="004801DA" w:rsidP="003A0212">
      <w:r>
        <w:t xml:space="preserve">Individuals can lodge complaints against countries for allegedly violating their rights, provided that the country has </w:t>
      </w:r>
      <w:r w:rsidRPr="00BC091D">
        <w:t>ratified the First Optional Protocol to the ICCPR</w:t>
      </w:r>
      <w:r>
        <w:t>.</w:t>
      </w:r>
      <w:r w:rsidRPr="00BC091D">
        <w:t xml:space="preserve"> </w:t>
      </w:r>
      <w:r>
        <w:t xml:space="preserve">As of April 2014, this Protocol has been ratified by 117 countries. Victims must first attempt to seek justice in the country where the alleged rights violation took place, but there are exceptions to this rule where legal redress in national courts </w:t>
      </w:r>
      <w:proofErr w:type="gramStart"/>
      <w:r>
        <w:t>are</w:t>
      </w:r>
      <w:proofErr w:type="gramEnd"/>
      <w:r>
        <w:t xml:space="preserve"> unavailable, ineffective, or unduly prolonged. </w:t>
      </w:r>
    </w:p>
    <w:p w14:paraId="23CABB0B" w14:textId="3E1E8113" w:rsidR="004801DA" w:rsidRDefault="004801DA" w:rsidP="003A0212">
      <w:r>
        <w:t xml:space="preserve">Individual complaints are initially assessed by the Chairperson of the Working Group on Communications. Only complaints that meet the standards for admissibility are transmitted to the government accused of a violation to obtain its views. At the second stage, the complaint is forwarded </w:t>
      </w:r>
      <w:r>
        <w:lastRenderedPageBreak/>
        <w:t>to the Working Group on Communications, a panel of five human rights experts who consider petitions in two sessions annually. The Working Group on Communications can dismiss a complaint, seek more information, or make recommendations to the Working Group on Situations for further consideration.</w:t>
      </w:r>
      <w:r w:rsidDel="002F1D54">
        <w:t xml:space="preserve"> Finally,</w:t>
      </w:r>
      <w:r>
        <w:t xml:space="preserve"> the Committee will express its views and recommendations on the situation to the individual and the country concerned. </w:t>
      </w:r>
    </w:p>
    <w:p w14:paraId="33764AF2" w14:textId="77777777" w:rsidR="004801DA" w:rsidRPr="00BC091D" w:rsidRDefault="004801DA" w:rsidP="00EA6F54">
      <w:pPr>
        <w:jc w:val="both"/>
      </w:pPr>
      <w:r w:rsidRPr="00BC091D">
        <w:t>Links:</w:t>
      </w:r>
    </w:p>
    <w:p w14:paraId="5C25F75C" w14:textId="77777777" w:rsidR="004801DA" w:rsidRPr="002F1D54" w:rsidRDefault="004801DA" w:rsidP="00EA6F54">
      <w:pPr>
        <w:spacing w:after="0" w:line="240" w:lineRule="auto"/>
        <w:contextualSpacing/>
        <w:jc w:val="both"/>
      </w:pPr>
      <w:r w:rsidRPr="003F5ED7">
        <w:t>Official Site of the HRC</w:t>
      </w:r>
      <w:r w:rsidRPr="002F1D54">
        <w:t>: http://www.ohchr.org/EN/HRBodies/CCPR/Pages/CCPRIntro.aspx</w:t>
      </w:r>
    </w:p>
    <w:p w14:paraId="378F6F45" w14:textId="77777777" w:rsidR="004801DA" w:rsidRPr="003F5ED7" w:rsidRDefault="004801DA" w:rsidP="00EA6F54">
      <w:pPr>
        <w:spacing w:after="0" w:line="240" w:lineRule="auto"/>
        <w:contextualSpacing/>
        <w:jc w:val="both"/>
        <w:rPr>
          <w:lang w:val="fr-CA"/>
        </w:rPr>
      </w:pPr>
      <w:proofErr w:type="spellStart"/>
      <w:r w:rsidRPr="003F5ED7">
        <w:rPr>
          <w:lang w:val="fr-CA"/>
        </w:rPr>
        <w:t>FAQs</w:t>
      </w:r>
      <w:proofErr w:type="spellEnd"/>
      <w:proofErr w:type="gramStart"/>
      <w:r w:rsidRPr="003F5ED7">
        <w:rPr>
          <w:lang w:val="fr-CA"/>
        </w:rPr>
        <w:t>:  http</w:t>
      </w:r>
      <w:proofErr w:type="gramEnd"/>
      <w:r w:rsidRPr="003F5ED7">
        <w:rPr>
          <w:lang w:val="fr-CA"/>
        </w:rPr>
        <w:t>://www2.ohchr.org/english/bodies/petitions/individual.htm</w:t>
      </w:r>
    </w:p>
    <w:p w14:paraId="2F8288F0" w14:textId="77777777" w:rsidR="004801DA" w:rsidRPr="003F5ED7" w:rsidRDefault="004801DA" w:rsidP="00EA6F54">
      <w:pPr>
        <w:rPr>
          <w:lang w:val="fr-CA"/>
        </w:rPr>
      </w:pPr>
    </w:p>
    <w:p w14:paraId="3DCC3129" w14:textId="77777777" w:rsidR="004801DA" w:rsidRPr="000D19F5" w:rsidRDefault="004801DA" w:rsidP="00EA6F54">
      <w:pPr>
        <w:rPr>
          <w:lang w:val="en-US"/>
        </w:rPr>
      </w:pPr>
      <w:r w:rsidRPr="000D19F5">
        <w:rPr>
          <w:lang w:val="en-US"/>
        </w:rPr>
        <w:t>For an example of a complaint that CCIJ assisted to file before the HRC, see: http://www.ccij.ca/programs/cases/index.php?DOC_INST=23</w:t>
      </w:r>
    </w:p>
    <w:p w14:paraId="5D86C0CB" w14:textId="77777777" w:rsidR="004801DA" w:rsidRDefault="004801DA" w:rsidP="00EA6F54">
      <w:pPr>
        <w:rPr>
          <w:lang w:val="en-US"/>
        </w:rPr>
      </w:pPr>
    </w:p>
    <w:p w14:paraId="159F0FDA" w14:textId="77777777" w:rsidR="004801DA" w:rsidRPr="00BC091D" w:rsidRDefault="004801DA" w:rsidP="00EA6F54">
      <w:pPr>
        <w:rPr>
          <w:lang w:val="en-US"/>
        </w:rPr>
      </w:pPr>
    </w:p>
    <w:p w14:paraId="122FEB73" w14:textId="57392EFB" w:rsidR="004801DA" w:rsidRDefault="004801DA" w:rsidP="00EA6F54">
      <w:pPr>
        <w:rPr>
          <w:color w:val="000000"/>
        </w:rPr>
      </w:pPr>
      <w:r w:rsidRPr="00BC091D">
        <w:rPr>
          <w:b/>
          <w:color w:val="000000"/>
        </w:rPr>
        <w:t>Working Group on Enforced or Involuntary Disappearances (WGEID)</w:t>
      </w:r>
      <w:r w:rsidRPr="00BC091D">
        <w:rPr>
          <w:color w:val="000000"/>
        </w:rPr>
        <w:br/>
        <w:t xml:space="preserve"> </w:t>
      </w:r>
      <w:r w:rsidRPr="00BC091D">
        <w:rPr>
          <w:color w:val="000000"/>
        </w:rPr>
        <w:br/>
        <w:t>The</w:t>
      </w:r>
      <w:r>
        <w:rPr>
          <w:color w:val="000000"/>
        </w:rPr>
        <w:t xml:space="preserve"> United Nations</w:t>
      </w:r>
      <w:r w:rsidRPr="00BC091D">
        <w:rPr>
          <w:color w:val="000000"/>
        </w:rPr>
        <w:t xml:space="preserve"> </w:t>
      </w:r>
      <w:r>
        <w:rPr>
          <w:color w:val="000000"/>
        </w:rPr>
        <w:t>WGEID</w:t>
      </w:r>
      <w:r w:rsidRPr="00BC091D">
        <w:rPr>
          <w:color w:val="000000"/>
        </w:rPr>
        <w:t xml:space="preserve"> was established </w:t>
      </w:r>
      <w:r>
        <w:rPr>
          <w:color w:val="000000"/>
        </w:rPr>
        <w:t xml:space="preserve">29 </w:t>
      </w:r>
      <w:r w:rsidRPr="00BC091D">
        <w:rPr>
          <w:color w:val="000000"/>
        </w:rPr>
        <w:t xml:space="preserve">February 1980 </w:t>
      </w:r>
      <w:r>
        <w:rPr>
          <w:color w:val="000000"/>
        </w:rPr>
        <w:t>with a mandate to</w:t>
      </w:r>
      <w:r w:rsidRPr="00BC091D">
        <w:rPr>
          <w:color w:val="000000"/>
        </w:rPr>
        <w:t xml:space="preserve"> " examine questions relevant to enforced or involuntary disappearances of persons." The </w:t>
      </w:r>
      <w:r>
        <w:rPr>
          <w:color w:val="000000"/>
        </w:rPr>
        <w:t xml:space="preserve">WGEID </w:t>
      </w:r>
      <w:r w:rsidR="00B60FD8">
        <w:rPr>
          <w:color w:val="000000"/>
        </w:rPr>
        <w:t>can consider</w:t>
      </w:r>
      <w:r>
        <w:rPr>
          <w:color w:val="000000"/>
        </w:rPr>
        <w:t xml:space="preserve"> </w:t>
      </w:r>
      <w:r w:rsidRPr="00BC091D">
        <w:rPr>
          <w:color w:val="000000"/>
        </w:rPr>
        <w:t>cases</w:t>
      </w:r>
      <w:r>
        <w:rPr>
          <w:color w:val="000000"/>
        </w:rPr>
        <w:t xml:space="preserve"> whether or not the government that is allegedly responsible has ratified any particular treaty</w:t>
      </w:r>
      <w:r w:rsidR="00B60FD8">
        <w:rPr>
          <w:color w:val="000000"/>
        </w:rPr>
        <w:t>, and can even consider cases where no national case has been attempted</w:t>
      </w:r>
      <w:r>
        <w:rPr>
          <w:color w:val="000000"/>
        </w:rPr>
        <w:t xml:space="preserve">. </w:t>
      </w:r>
      <w:r w:rsidRPr="00BC091D">
        <w:rPr>
          <w:color w:val="000000"/>
        </w:rPr>
        <w:t xml:space="preserve"> In order to be examined by the </w:t>
      </w:r>
      <w:r>
        <w:rPr>
          <w:color w:val="000000"/>
        </w:rPr>
        <w:t>WGEID</w:t>
      </w:r>
      <w:r w:rsidRPr="00BC091D">
        <w:rPr>
          <w:color w:val="000000"/>
        </w:rPr>
        <w:t xml:space="preserve">, reports of disappearances must be submitted in writing. </w:t>
      </w:r>
      <w:r>
        <w:rPr>
          <w:color w:val="000000"/>
        </w:rPr>
        <w:t>C</w:t>
      </w:r>
      <w:r w:rsidRPr="00BC091D">
        <w:rPr>
          <w:color w:val="000000"/>
        </w:rPr>
        <w:t>ases of disappearance</w:t>
      </w:r>
      <w:r>
        <w:rPr>
          <w:color w:val="000000"/>
        </w:rPr>
        <w:t>s</w:t>
      </w:r>
      <w:r w:rsidRPr="00BC091D">
        <w:rPr>
          <w:color w:val="000000"/>
        </w:rPr>
        <w:t xml:space="preserve"> can be submitted by relatives of disappeared themselves</w:t>
      </w:r>
      <w:r>
        <w:rPr>
          <w:color w:val="000000"/>
        </w:rPr>
        <w:t>,</w:t>
      </w:r>
      <w:r w:rsidRPr="00BC091D">
        <w:rPr>
          <w:color w:val="000000"/>
        </w:rPr>
        <w:t xml:space="preserve"> or by organizations acting on their behalf (with prior consent of the relatives).</w:t>
      </w:r>
    </w:p>
    <w:p w14:paraId="536858AB" w14:textId="07D33197" w:rsidR="004801DA" w:rsidRPr="00BC091D" w:rsidRDefault="004801DA" w:rsidP="00EA6F54">
      <w:pPr>
        <w:rPr>
          <w:color w:val="000000"/>
        </w:rPr>
      </w:pPr>
      <w:r>
        <w:rPr>
          <w:color w:val="000000"/>
        </w:rPr>
        <w:t xml:space="preserve">The WGEID also has the power to take certain actions in urgent circumstances, such as when people have been recently arrested or detained </w:t>
      </w:r>
      <w:r w:rsidR="00CB75EE">
        <w:rPr>
          <w:color w:val="000000"/>
        </w:rPr>
        <w:t>or</w:t>
      </w:r>
      <w:r>
        <w:rPr>
          <w:color w:val="000000"/>
        </w:rPr>
        <w:t xml:space="preserve"> are believe to be at risk of disappearance. In these cases, the Minister of Foreign Affairs of the concerned country is contacted by the WGEID through the most direct rapid means available.</w:t>
      </w:r>
      <w:r w:rsidRPr="00BC091D">
        <w:rPr>
          <w:color w:val="000000"/>
        </w:rPr>
        <w:br/>
        <w:t xml:space="preserve"> </w:t>
      </w:r>
      <w:r w:rsidRPr="00BC091D">
        <w:rPr>
          <w:color w:val="000000"/>
        </w:rPr>
        <w:br/>
        <w:t>Links:</w:t>
      </w:r>
      <w:r w:rsidRPr="00BC091D">
        <w:rPr>
          <w:color w:val="000000"/>
        </w:rPr>
        <w:br/>
        <w:t xml:space="preserve"> </w:t>
      </w:r>
      <w:r w:rsidRPr="00BC091D">
        <w:rPr>
          <w:color w:val="000000"/>
        </w:rPr>
        <w:br/>
        <w:t>Official website</w:t>
      </w:r>
      <w:r w:rsidRPr="00BC091D">
        <w:rPr>
          <w:color w:val="000000"/>
        </w:rPr>
        <w:br/>
      </w:r>
      <w:r w:rsidR="00841268">
        <w:fldChar w:fldCharType="begin"/>
      </w:r>
      <w:r w:rsidR="00841268">
        <w:instrText xml:space="preserve"> HYPERLINK "http://www.ohchr.org/EN/Issues/Disappearances/Pages/DisappearancesIndex.aspx" \t "_blank" </w:instrText>
      </w:r>
      <w:r w:rsidR="00841268">
        <w:fldChar w:fldCharType="separate"/>
      </w:r>
      <w:r w:rsidRPr="00BC091D">
        <w:rPr>
          <w:rStyle w:val="Hyperlink"/>
        </w:rPr>
        <w:t>http://www.ohchr.org/EN/Issues/Disappearances/Pages/DisappearancesIndex.aspx</w:t>
      </w:r>
      <w:r w:rsidR="00841268">
        <w:rPr>
          <w:rStyle w:val="Hyperlink"/>
        </w:rPr>
        <w:fldChar w:fldCharType="end"/>
      </w:r>
      <w:r w:rsidRPr="00BC091D">
        <w:rPr>
          <w:color w:val="000000"/>
        </w:rPr>
        <w:br/>
        <w:t xml:space="preserve"> </w:t>
      </w:r>
      <w:r w:rsidRPr="00BC091D">
        <w:rPr>
          <w:color w:val="000000"/>
        </w:rPr>
        <w:br/>
        <w:t>How to use the WGEID</w:t>
      </w:r>
      <w:r w:rsidRPr="00BC091D">
        <w:rPr>
          <w:color w:val="000000"/>
        </w:rPr>
        <w:br/>
      </w:r>
      <w:r w:rsidR="00841268">
        <w:fldChar w:fldCharType="begin"/>
      </w:r>
      <w:r w:rsidR="00841268">
        <w:instrText xml:space="preserve"> HYPERLINK "http://www.ohchr.org/Documents/Issues/Disappearances/how_to_use_the_WGEID.pdf" \t "_blank" </w:instrText>
      </w:r>
      <w:r w:rsidR="00841268">
        <w:fldChar w:fldCharType="separate"/>
      </w:r>
      <w:r w:rsidRPr="00BC091D">
        <w:rPr>
          <w:rStyle w:val="Hyperlink"/>
        </w:rPr>
        <w:t>http://www.ohchr.org/Documents/Issues/Disappearances/how_to_use_the_WGEID.pdf</w:t>
      </w:r>
      <w:r w:rsidR="00841268">
        <w:rPr>
          <w:rStyle w:val="Hyperlink"/>
        </w:rPr>
        <w:fldChar w:fldCharType="end"/>
      </w:r>
      <w:r w:rsidRPr="00BC091D">
        <w:rPr>
          <w:color w:val="000000"/>
        </w:rPr>
        <w:br/>
        <w:t xml:space="preserve"> </w:t>
      </w:r>
      <w:r w:rsidRPr="00BC091D">
        <w:rPr>
          <w:color w:val="000000"/>
        </w:rPr>
        <w:br/>
        <w:t>Form to submit a communication on a victim of an enforced disappearance</w:t>
      </w:r>
      <w:r w:rsidRPr="00BC091D">
        <w:rPr>
          <w:color w:val="000000"/>
        </w:rPr>
        <w:br/>
      </w:r>
      <w:r w:rsidR="00841268">
        <w:fldChar w:fldCharType="begin"/>
      </w:r>
      <w:r w:rsidR="00841268">
        <w:instrText xml:space="preserve"> HYPERLINK "http://www.ohchr.org/Documents/issues/Disappearances/Communication_form_E.doc" \t "_blank" </w:instrText>
      </w:r>
      <w:r w:rsidR="00841268">
        <w:fldChar w:fldCharType="separate"/>
      </w:r>
      <w:r w:rsidRPr="00BC091D">
        <w:rPr>
          <w:rStyle w:val="Hyperlink"/>
        </w:rPr>
        <w:t>http://www.ohchr.org/Documents/issues/Disappearances/Communication_form_E.doc</w:t>
      </w:r>
      <w:r w:rsidR="00841268">
        <w:rPr>
          <w:rStyle w:val="Hyperlink"/>
        </w:rPr>
        <w:fldChar w:fldCharType="end"/>
      </w:r>
    </w:p>
    <w:p w14:paraId="651E734F" w14:textId="77777777" w:rsidR="004801DA" w:rsidRPr="00BC091D" w:rsidRDefault="004801DA" w:rsidP="00EA6F54">
      <w:pPr>
        <w:rPr>
          <w:color w:val="000000"/>
        </w:rPr>
      </w:pPr>
    </w:p>
    <w:p w14:paraId="5C3A79B6" w14:textId="77777777" w:rsidR="004801DA" w:rsidRPr="00BC091D" w:rsidRDefault="004801DA" w:rsidP="00EA6F54">
      <w:pPr>
        <w:rPr>
          <w:color w:val="000000"/>
        </w:rPr>
      </w:pPr>
    </w:p>
    <w:p w14:paraId="4A5C170E" w14:textId="4C222A19" w:rsidR="004801DA" w:rsidRDefault="004801DA" w:rsidP="00EA6F54">
      <w:pPr>
        <w:rPr>
          <w:color w:val="000000"/>
        </w:rPr>
      </w:pPr>
      <w:r w:rsidRPr="00BC091D">
        <w:rPr>
          <w:b/>
          <w:color w:val="000000"/>
        </w:rPr>
        <w:t>The Committee on Enforced Disappearances (CED)</w:t>
      </w:r>
      <w:r w:rsidRPr="00BC091D">
        <w:rPr>
          <w:color w:val="000000"/>
        </w:rPr>
        <w:br/>
        <w:t xml:space="preserve"> </w:t>
      </w:r>
      <w:r w:rsidRPr="00BC091D">
        <w:rPr>
          <w:color w:val="000000"/>
        </w:rPr>
        <w:br/>
        <w:t xml:space="preserve">The </w:t>
      </w:r>
      <w:r>
        <w:rPr>
          <w:color w:val="000000"/>
        </w:rPr>
        <w:t>CED</w:t>
      </w:r>
      <w:r w:rsidRPr="00BC091D">
        <w:rPr>
          <w:color w:val="000000"/>
        </w:rPr>
        <w:t xml:space="preserve"> is a </w:t>
      </w:r>
      <w:r>
        <w:rPr>
          <w:color w:val="000000"/>
        </w:rPr>
        <w:t>United Nations</w:t>
      </w:r>
      <w:r w:rsidRPr="00BC091D">
        <w:rPr>
          <w:color w:val="000000"/>
        </w:rPr>
        <w:t xml:space="preserve"> body </w:t>
      </w:r>
      <w:r>
        <w:rPr>
          <w:color w:val="000000"/>
        </w:rPr>
        <w:t xml:space="preserve">made up </w:t>
      </w:r>
      <w:r w:rsidRPr="00BC091D">
        <w:rPr>
          <w:color w:val="000000"/>
        </w:rPr>
        <w:t xml:space="preserve">of independent experts that monitor the implementation of the </w:t>
      </w:r>
      <w:r w:rsidRPr="00C52D41">
        <w:rPr>
          <w:i/>
          <w:color w:val="000000"/>
        </w:rPr>
        <w:t>International Convention for the Protection of All Persons from Enforced Disappearance</w:t>
      </w:r>
      <w:r>
        <w:rPr>
          <w:color w:val="000000"/>
        </w:rPr>
        <w:t>, an international treaty that entered into force on 23 December 2010.</w:t>
      </w:r>
      <w:r w:rsidRPr="00BC091D">
        <w:rPr>
          <w:color w:val="000000"/>
        </w:rPr>
        <w:t xml:space="preserve"> </w:t>
      </w:r>
      <w:r>
        <w:rPr>
          <w:color w:val="000000"/>
        </w:rPr>
        <w:t>The CED</w:t>
      </w:r>
      <w:r w:rsidRPr="00BC091D">
        <w:rPr>
          <w:color w:val="000000"/>
        </w:rPr>
        <w:t xml:space="preserve"> consider</w:t>
      </w:r>
      <w:r>
        <w:rPr>
          <w:color w:val="000000"/>
        </w:rPr>
        <w:t>s</w:t>
      </w:r>
      <w:r w:rsidRPr="00BC091D">
        <w:rPr>
          <w:color w:val="000000"/>
        </w:rPr>
        <w:t xml:space="preserve"> </w:t>
      </w:r>
      <w:r>
        <w:rPr>
          <w:color w:val="000000"/>
        </w:rPr>
        <w:t xml:space="preserve">complaints from </w:t>
      </w:r>
      <w:r w:rsidRPr="00BC091D">
        <w:rPr>
          <w:color w:val="000000"/>
        </w:rPr>
        <w:t xml:space="preserve">individual </w:t>
      </w:r>
      <w:r>
        <w:rPr>
          <w:color w:val="000000"/>
        </w:rPr>
        <w:t xml:space="preserve">about alleged </w:t>
      </w:r>
      <w:r w:rsidRPr="00BC091D">
        <w:rPr>
          <w:color w:val="000000"/>
        </w:rPr>
        <w:t>violations of the Convention</w:t>
      </w:r>
      <w:r>
        <w:rPr>
          <w:color w:val="000000"/>
        </w:rPr>
        <w:t>,</w:t>
      </w:r>
      <w:r w:rsidRPr="00BC091D">
        <w:rPr>
          <w:color w:val="000000"/>
        </w:rPr>
        <w:t xml:space="preserve"> </w:t>
      </w:r>
      <w:r>
        <w:rPr>
          <w:color w:val="000000"/>
        </w:rPr>
        <w:t xml:space="preserve">provided that </w:t>
      </w:r>
      <w:r w:rsidRPr="00BC091D">
        <w:rPr>
          <w:color w:val="000000"/>
        </w:rPr>
        <w:t xml:space="preserve">the </w:t>
      </w:r>
      <w:r>
        <w:rPr>
          <w:color w:val="000000"/>
        </w:rPr>
        <w:t>country</w:t>
      </w:r>
      <w:r w:rsidRPr="00BC091D">
        <w:rPr>
          <w:color w:val="000000"/>
        </w:rPr>
        <w:t xml:space="preserve"> allegedly responsible for those violations has </w:t>
      </w:r>
      <w:r>
        <w:rPr>
          <w:color w:val="000000"/>
        </w:rPr>
        <w:t>recognized the competence of the CED to do so. By April 2014, only 17 countries had accepted the CED’s legal authority.</w:t>
      </w:r>
      <w:r w:rsidRPr="00BC091D">
        <w:rPr>
          <w:color w:val="000000"/>
        </w:rPr>
        <w:t xml:space="preserve"> </w:t>
      </w:r>
      <w:r>
        <w:rPr>
          <w:color w:val="000000"/>
        </w:rPr>
        <w:t>C</w:t>
      </w:r>
      <w:r w:rsidRPr="00BC091D">
        <w:rPr>
          <w:color w:val="000000"/>
        </w:rPr>
        <w:t xml:space="preserve">omplaints </w:t>
      </w:r>
      <w:r>
        <w:rPr>
          <w:color w:val="000000"/>
        </w:rPr>
        <w:t>must</w:t>
      </w:r>
      <w:r w:rsidRPr="00BC091D">
        <w:rPr>
          <w:color w:val="000000"/>
        </w:rPr>
        <w:t xml:space="preserve"> be submitted in writing and must relate to a disappearance which </w:t>
      </w:r>
      <w:r>
        <w:rPr>
          <w:color w:val="000000"/>
        </w:rPr>
        <w:t>took place</w:t>
      </w:r>
      <w:r w:rsidRPr="00BC091D">
        <w:rPr>
          <w:color w:val="000000"/>
        </w:rPr>
        <w:t xml:space="preserve"> after the </w:t>
      </w:r>
      <w:r>
        <w:rPr>
          <w:color w:val="000000"/>
        </w:rPr>
        <w:t xml:space="preserve">Convention’s </w:t>
      </w:r>
      <w:r w:rsidRPr="00BC091D">
        <w:rPr>
          <w:color w:val="000000"/>
        </w:rPr>
        <w:t>entry into force.</w:t>
      </w:r>
      <w:r>
        <w:rPr>
          <w:color w:val="000000"/>
        </w:rPr>
        <w:t xml:space="preserve"> Additionally, the victim must have attempted to seek justice in the country responsible for the alleged disappearance.</w:t>
      </w:r>
    </w:p>
    <w:p w14:paraId="2F18772D" w14:textId="15DD3D36" w:rsidR="004801DA" w:rsidRPr="00BC091D" w:rsidRDefault="004801DA" w:rsidP="00EA6F54">
      <w:pPr>
        <w:rPr>
          <w:color w:val="000000"/>
        </w:rPr>
      </w:pPr>
      <w:r>
        <w:rPr>
          <w:color w:val="000000"/>
        </w:rPr>
        <w:t xml:space="preserve">Once the CED has received a </w:t>
      </w:r>
      <w:proofErr w:type="gramStart"/>
      <w:r>
        <w:rPr>
          <w:color w:val="000000"/>
        </w:rPr>
        <w:t>complaint which</w:t>
      </w:r>
      <w:proofErr w:type="gramEnd"/>
      <w:r>
        <w:rPr>
          <w:color w:val="000000"/>
        </w:rPr>
        <w:t xml:space="preserve"> meets the requirements for admissibility, </w:t>
      </w:r>
      <w:r w:rsidR="00B53CD5">
        <w:rPr>
          <w:color w:val="000000"/>
        </w:rPr>
        <w:t>it</w:t>
      </w:r>
      <w:r>
        <w:rPr>
          <w:color w:val="000000"/>
        </w:rPr>
        <w:t xml:space="preserve"> will contact </w:t>
      </w:r>
      <w:r w:rsidR="00B53CD5">
        <w:rPr>
          <w:color w:val="000000"/>
        </w:rPr>
        <w:t xml:space="preserve">the </w:t>
      </w:r>
      <w:r>
        <w:rPr>
          <w:color w:val="000000"/>
        </w:rPr>
        <w:t xml:space="preserve">government of the country concerned </w:t>
      </w:r>
      <w:r w:rsidR="00B53CD5">
        <w:rPr>
          <w:color w:val="000000"/>
        </w:rPr>
        <w:t>and</w:t>
      </w:r>
      <w:r>
        <w:rPr>
          <w:color w:val="000000"/>
        </w:rPr>
        <w:t xml:space="preserve"> request that </w:t>
      </w:r>
      <w:r w:rsidR="00B53CD5">
        <w:rPr>
          <w:color w:val="000000"/>
        </w:rPr>
        <w:t>it investigate</w:t>
      </w:r>
      <w:r>
        <w:rPr>
          <w:color w:val="000000"/>
        </w:rPr>
        <w:t xml:space="preserve"> the matter. Any complaint received from the country regarding the whereabouts of a disappeared person will be communicated to the individual who filed the complaint. Cases will be closed once the exact whereabouts of a disappeared person have been determined. At that stage, the claim may be brought before another United Nations mechanism, if further violations of the disappeared person’s rights have been uncovered. </w:t>
      </w:r>
      <w:r w:rsidRPr="00BC091D">
        <w:rPr>
          <w:color w:val="000000"/>
        </w:rPr>
        <w:br/>
        <w:t>Links:</w:t>
      </w:r>
      <w:r w:rsidRPr="00BC091D">
        <w:rPr>
          <w:color w:val="000000"/>
        </w:rPr>
        <w:br/>
        <w:t xml:space="preserve"> </w:t>
      </w:r>
      <w:r w:rsidRPr="00BC091D">
        <w:rPr>
          <w:color w:val="000000"/>
        </w:rPr>
        <w:br/>
        <w:t>Official website</w:t>
      </w:r>
      <w:r w:rsidR="00B53CD5">
        <w:rPr>
          <w:color w:val="000000"/>
        </w:rPr>
        <w:t xml:space="preserve"> of the CED</w:t>
      </w:r>
      <w:r w:rsidRPr="00BC091D">
        <w:rPr>
          <w:color w:val="000000"/>
        </w:rPr>
        <w:br/>
      </w:r>
      <w:r w:rsidR="00841268">
        <w:fldChar w:fldCharType="begin"/>
      </w:r>
      <w:r w:rsidR="00841268">
        <w:instrText xml:space="preserve"> HYPERLINK "http://www.ohchr.org/EN/HRBodies/CED/Pages/CEDIndex.aspx" \t "_blank" </w:instrText>
      </w:r>
      <w:r w:rsidR="00841268">
        <w:fldChar w:fldCharType="separate"/>
      </w:r>
      <w:r w:rsidRPr="00BC091D">
        <w:rPr>
          <w:rStyle w:val="Hyperlink"/>
        </w:rPr>
        <w:t>http://www.ohchr.org/EN/HRBodies/CED/Pages/CEDIndex.aspx</w:t>
      </w:r>
      <w:r w:rsidR="00841268">
        <w:rPr>
          <w:rStyle w:val="Hyperlink"/>
        </w:rPr>
        <w:fldChar w:fldCharType="end"/>
      </w:r>
      <w:r w:rsidRPr="00BC091D">
        <w:rPr>
          <w:color w:val="000000"/>
        </w:rPr>
        <w:br/>
        <w:t xml:space="preserve"> </w:t>
      </w:r>
      <w:r w:rsidRPr="00BC091D">
        <w:rPr>
          <w:color w:val="000000"/>
        </w:rPr>
        <w:br/>
        <w:t>Model complaint form</w:t>
      </w:r>
      <w:r w:rsidRPr="00BC091D">
        <w:rPr>
          <w:color w:val="000000"/>
        </w:rPr>
        <w:br/>
      </w:r>
      <w:r w:rsidR="00841268">
        <w:fldChar w:fldCharType="begin"/>
      </w:r>
      <w:r w:rsidR="00841268">
        <w:instrText xml:space="preserve"> HYPERLINK "http://tbinternet.ohchr.org/_layouts/treatybodyexternal/Download.aspx?symbolno=INT%2fCED%2fBRD%2f7147&amp;Lang=en" \t "_blank" </w:instrText>
      </w:r>
      <w:r w:rsidR="00841268">
        <w:fldChar w:fldCharType="separate"/>
      </w:r>
      <w:r w:rsidRPr="00BC091D">
        <w:rPr>
          <w:rStyle w:val="Hyperlink"/>
        </w:rPr>
        <w:t>http://tbinternet.ohchr.org/_layouts/treatybodyexternal/Download.aspx?symbolno=INT%2fCED%2fBRD%2f7147&amp;Lang=en</w:t>
      </w:r>
      <w:r w:rsidR="00841268">
        <w:rPr>
          <w:rStyle w:val="Hyperlink"/>
        </w:rPr>
        <w:fldChar w:fldCharType="end"/>
      </w:r>
    </w:p>
    <w:p w14:paraId="58A0D210" w14:textId="77777777" w:rsidR="004801DA" w:rsidRDefault="004801DA" w:rsidP="00EA6F54">
      <w:pPr>
        <w:rPr>
          <w:color w:val="000000"/>
        </w:rPr>
      </w:pPr>
      <w:r>
        <w:rPr>
          <w:color w:val="000000"/>
        </w:rPr>
        <w:t xml:space="preserve">Fact sheet </w:t>
      </w:r>
    </w:p>
    <w:p w14:paraId="2CA78C0D" w14:textId="77777777" w:rsidR="004801DA" w:rsidRPr="002F1D54" w:rsidRDefault="004801DA" w:rsidP="00EA6F54">
      <w:pPr>
        <w:rPr>
          <w:color w:val="000000"/>
        </w:rPr>
      </w:pPr>
      <w:r w:rsidRPr="002F1D54">
        <w:rPr>
          <w:color w:val="000000"/>
        </w:rPr>
        <w:t>http://www.ohchr.org/Documents/Publications/FactSheet6Rev3.pdf</w:t>
      </w:r>
    </w:p>
    <w:p w14:paraId="32B49934" w14:textId="77777777" w:rsidR="004801DA" w:rsidRPr="00BC091D" w:rsidRDefault="004801DA" w:rsidP="00EA6F54">
      <w:pPr>
        <w:rPr>
          <w:color w:val="000000"/>
        </w:rPr>
      </w:pPr>
    </w:p>
    <w:p w14:paraId="5566287F" w14:textId="77777777" w:rsidR="004801DA" w:rsidRPr="00BC091D" w:rsidRDefault="004801DA" w:rsidP="00EA6F54">
      <w:pPr>
        <w:pStyle w:val="ecxmsonormal"/>
        <w:rPr>
          <w:rFonts w:ascii="Calibri" w:hAnsi="Calibri" w:cs="Segoe UI"/>
          <w:color w:val="000000"/>
          <w:sz w:val="22"/>
        </w:rPr>
      </w:pPr>
      <w:r>
        <w:rPr>
          <w:rFonts w:ascii="Calibri" w:hAnsi="Calibri" w:cs="Segoe UI"/>
          <w:b/>
          <w:bCs/>
          <w:color w:val="000000"/>
          <w:sz w:val="22"/>
        </w:rPr>
        <w:t xml:space="preserve">The </w:t>
      </w:r>
      <w:r w:rsidRPr="00BC091D">
        <w:rPr>
          <w:rFonts w:ascii="Calibri" w:hAnsi="Calibri" w:cs="Segoe UI"/>
          <w:b/>
          <w:bCs/>
          <w:color w:val="000000"/>
          <w:sz w:val="22"/>
        </w:rPr>
        <w:t>Committee on the Elimination of Racial Discrimination (CERD)</w:t>
      </w:r>
    </w:p>
    <w:p w14:paraId="4B2C6A5A" w14:textId="0D3E7A38" w:rsidR="004801DA" w:rsidRPr="00BC091D" w:rsidRDefault="004801DA" w:rsidP="00EA6F54">
      <w:pPr>
        <w:pStyle w:val="ecxmsonormal"/>
        <w:rPr>
          <w:rFonts w:ascii="Calibri" w:hAnsi="Calibri" w:cs="Segoe UI"/>
          <w:color w:val="000000"/>
          <w:sz w:val="22"/>
        </w:rPr>
      </w:pPr>
      <w:r w:rsidRPr="00BC091D">
        <w:rPr>
          <w:rFonts w:ascii="Calibri" w:hAnsi="Calibri" w:cs="Segoe UI"/>
          <w:color w:val="000000"/>
          <w:sz w:val="22"/>
        </w:rPr>
        <w:t xml:space="preserve">The </w:t>
      </w:r>
      <w:r>
        <w:rPr>
          <w:rFonts w:ascii="Calibri" w:hAnsi="Calibri" w:cs="Segoe UI"/>
          <w:color w:val="000000"/>
          <w:sz w:val="22"/>
        </w:rPr>
        <w:t>CERD is a United Nations body</w:t>
      </w:r>
      <w:r w:rsidRPr="00BC091D">
        <w:rPr>
          <w:rFonts w:ascii="Calibri" w:hAnsi="Calibri" w:cs="Segoe UI"/>
          <w:color w:val="000000"/>
          <w:sz w:val="22"/>
        </w:rPr>
        <w:t xml:space="preserve"> was established to supervise the implementation of the </w:t>
      </w:r>
      <w:r w:rsidRPr="00C52D41">
        <w:rPr>
          <w:rFonts w:ascii="Calibri" w:hAnsi="Calibri" w:cs="Segoe UI"/>
          <w:i/>
          <w:color w:val="000000"/>
          <w:sz w:val="22"/>
        </w:rPr>
        <w:t>International Convention on the Elimination of All Forms of Racial Discrimination</w:t>
      </w:r>
      <w:r>
        <w:rPr>
          <w:rFonts w:ascii="Calibri" w:hAnsi="Calibri" w:cs="Segoe UI"/>
          <w:color w:val="000000"/>
          <w:sz w:val="22"/>
        </w:rPr>
        <w:t>, an international treaty that entered into force on 4 January 1969</w:t>
      </w:r>
      <w:r w:rsidRPr="00BC091D">
        <w:rPr>
          <w:rFonts w:ascii="Calibri" w:hAnsi="Calibri" w:cs="Segoe UI"/>
          <w:color w:val="000000"/>
          <w:sz w:val="22"/>
        </w:rPr>
        <w:t xml:space="preserve">. </w:t>
      </w:r>
      <w:r>
        <w:rPr>
          <w:rFonts w:ascii="Calibri" w:hAnsi="Calibri" w:cs="Segoe UI"/>
          <w:color w:val="000000"/>
          <w:sz w:val="22"/>
        </w:rPr>
        <w:t>T</w:t>
      </w:r>
      <w:r w:rsidRPr="00BC091D">
        <w:rPr>
          <w:rFonts w:ascii="Calibri" w:hAnsi="Calibri" w:cs="Segoe UI"/>
          <w:color w:val="000000"/>
          <w:sz w:val="22"/>
        </w:rPr>
        <w:t xml:space="preserve">he </w:t>
      </w:r>
      <w:r>
        <w:rPr>
          <w:rFonts w:ascii="Calibri" w:hAnsi="Calibri" w:cs="Segoe UI"/>
          <w:color w:val="000000"/>
          <w:sz w:val="22"/>
        </w:rPr>
        <w:t>CERD</w:t>
      </w:r>
      <w:r w:rsidRPr="00BC091D">
        <w:rPr>
          <w:rFonts w:ascii="Calibri" w:hAnsi="Calibri" w:cs="Segoe UI"/>
          <w:color w:val="000000"/>
          <w:sz w:val="22"/>
        </w:rPr>
        <w:t xml:space="preserve"> can consider complaints from individuals or groups of individuals claiming to be victims of any of the rights set forth in </w:t>
      </w:r>
      <w:r>
        <w:rPr>
          <w:rFonts w:ascii="Calibri" w:hAnsi="Calibri" w:cs="Segoe UI"/>
          <w:color w:val="000000"/>
          <w:sz w:val="22"/>
        </w:rPr>
        <w:t>the</w:t>
      </w:r>
      <w:r w:rsidRPr="00BC091D">
        <w:rPr>
          <w:rFonts w:ascii="Calibri" w:hAnsi="Calibri" w:cs="Segoe UI"/>
          <w:color w:val="000000"/>
          <w:sz w:val="22"/>
        </w:rPr>
        <w:t xml:space="preserve"> Convention. In order for the individual complaints to be considered, the individual or group of individuals must first seek justice within </w:t>
      </w:r>
      <w:r>
        <w:rPr>
          <w:rFonts w:ascii="Calibri" w:hAnsi="Calibri" w:cs="Segoe UI"/>
          <w:color w:val="000000"/>
          <w:sz w:val="22"/>
        </w:rPr>
        <w:t xml:space="preserve">the </w:t>
      </w:r>
      <w:r w:rsidRPr="00BC091D">
        <w:rPr>
          <w:rFonts w:ascii="Calibri" w:hAnsi="Calibri" w:cs="Segoe UI"/>
          <w:color w:val="000000"/>
          <w:sz w:val="22"/>
        </w:rPr>
        <w:t xml:space="preserve">country where the abuse occurred. However, there is an exception to this rule in the cases when the </w:t>
      </w:r>
      <w:r w:rsidRPr="00BC091D">
        <w:rPr>
          <w:rFonts w:ascii="Calibri" w:hAnsi="Calibri" w:cs="Segoe UI"/>
          <w:color w:val="000000"/>
          <w:sz w:val="22"/>
        </w:rPr>
        <w:lastRenderedPageBreak/>
        <w:t>application of domestic remedies is unreasonably prolonged or unlikely to bring effective relief. The complaint should be submitted within six months after all available domestic remedies have been exhausted.</w:t>
      </w:r>
    </w:p>
    <w:p w14:paraId="01F8CCDA" w14:textId="77777777" w:rsidR="004801DA" w:rsidRPr="00AE4402" w:rsidRDefault="004801DA" w:rsidP="00EA6F54">
      <w:pPr>
        <w:pStyle w:val="ecxmsonormal"/>
        <w:rPr>
          <w:rFonts w:ascii="Calibri" w:hAnsi="Calibri" w:cs="Segoe UI"/>
          <w:color w:val="000000"/>
          <w:sz w:val="22"/>
        </w:rPr>
      </w:pPr>
      <w:r w:rsidRPr="00BC091D">
        <w:rPr>
          <w:rFonts w:ascii="Calibri" w:hAnsi="Calibri" w:cs="Segoe UI"/>
          <w:color w:val="000000"/>
          <w:sz w:val="22"/>
        </w:rPr>
        <w:t>Links:</w:t>
      </w:r>
    </w:p>
    <w:p w14:paraId="40D7659E" w14:textId="77777777" w:rsidR="004801DA" w:rsidRPr="00AE4402" w:rsidRDefault="004801DA" w:rsidP="00EA6F54">
      <w:pPr>
        <w:pStyle w:val="ecxmsonormal"/>
        <w:spacing w:after="0"/>
        <w:rPr>
          <w:rFonts w:ascii="Calibri" w:hAnsi="Calibri" w:cs="Segoe UI"/>
          <w:color w:val="000000"/>
          <w:sz w:val="22"/>
        </w:rPr>
      </w:pPr>
      <w:r w:rsidRPr="00B53CD5">
        <w:rPr>
          <w:rFonts w:ascii="Calibri" w:hAnsi="Calibri" w:cs="Segoe UI"/>
          <w:color w:val="000000"/>
          <w:sz w:val="22"/>
        </w:rPr>
        <w:t>Official CERD website</w:t>
      </w:r>
    </w:p>
    <w:p w14:paraId="22622E80" w14:textId="77777777" w:rsidR="004801DA" w:rsidRPr="00AE4402" w:rsidRDefault="004801DA" w:rsidP="00EA6F54">
      <w:pPr>
        <w:pStyle w:val="ecxmsonormal"/>
        <w:spacing w:after="0"/>
        <w:rPr>
          <w:rFonts w:ascii="Calibri" w:hAnsi="Calibri" w:cs="Segoe UI"/>
          <w:color w:val="000000"/>
          <w:sz w:val="22"/>
        </w:rPr>
      </w:pPr>
      <w:r w:rsidRPr="003277BC">
        <w:rPr>
          <w:rFonts w:ascii="Calibri" w:hAnsi="Calibri"/>
          <w:sz w:val="22"/>
        </w:rPr>
        <w:fldChar w:fldCharType="begin"/>
      </w:r>
      <w:r w:rsidRPr="00B53CD5">
        <w:rPr>
          <w:rFonts w:ascii="Calibri" w:hAnsi="Calibri"/>
          <w:sz w:val="22"/>
        </w:rPr>
        <w:instrText xml:space="preserve"> HYPERLINK "http://www.ohchr.org/en/hrbodies/cerd/pages/cerdindex.aspx" </w:instrText>
      </w:r>
      <w:r w:rsidRPr="00411FBE">
        <w:rPr>
          <w:rFonts w:ascii="Calibri" w:hAnsi="Calibri"/>
          <w:sz w:val="22"/>
        </w:rPr>
        <w:instrText>\</w:instrText>
      </w:r>
      <w:r w:rsidRPr="00B53CD5">
        <w:rPr>
          <w:rFonts w:ascii="Calibri" w:hAnsi="Calibri"/>
          <w:sz w:val="22"/>
        </w:rPr>
        <w:instrText xml:space="preserve">t "_blank" </w:instrText>
      </w:r>
      <w:r w:rsidRPr="00B53CD5">
        <w:rPr>
          <w:rFonts w:ascii="Calibri" w:hAnsi="Calibri"/>
          <w:sz w:val="22"/>
        </w:rPr>
        <w:fldChar w:fldCharType="separate"/>
      </w:r>
      <w:r w:rsidRPr="00B53CD5">
        <w:rPr>
          <w:rStyle w:val="Hyperlink"/>
          <w:rFonts w:cs="Segoe UI"/>
        </w:rPr>
        <w:t>http://www.ohchr.org/en/hrbodies/cerd/pages/cerdindex.aspx</w:t>
      </w:r>
      <w:r w:rsidRPr="003277BC">
        <w:rPr>
          <w:rFonts w:ascii="Calibri" w:hAnsi="Calibri"/>
          <w:sz w:val="22"/>
        </w:rPr>
        <w:fldChar w:fldCharType="end"/>
      </w:r>
      <w:r w:rsidRPr="003277BC">
        <w:rPr>
          <w:rFonts w:ascii="Calibri" w:hAnsi="Calibri"/>
          <w:sz w:val="22"/>
        </w:rPr>
        <w:fldChar w:fldCharType="begin"/>
      </w:r>
      <w:r w:rsidRPr="00B53CD5">
        <w:rPr>
          <w:rFonts w:ascii="Calibri" w:hAnsi="Calibri"/>
          <w:sz w:val="22"/>
        </w:rPr>
        <w:instrText xml:space="preserve"> HYPERLINK "http://www.ohchr.org/en/hrbodies/cerd/pages/cerdindex.aspx" </w:instrText>
      </w:r>
      <w:r w:rsidRPr="00411FBE">
        <w:rPr>
          <w:rFonts w:ascii="Calibri" w:hAnsi="Calibri"/>
          <w:sz w:val="22"/>
        </w:rPr>
        <w:instrText>\</w:instrText>
      </w:r>
      <w:r w:rsidRPr="00B53CD5">
        <w:rPr>
          <w:rFonts w:ascii="Calibri" w:hAnsi="Calibri"/>
          <w:sz w:val="22"/>
        </w:rPr>
        <w:instrText xml:space="preserve">t "_blank" </w:instrText>
      </w:r>
      <w:r w:rsidRPr="00B53CD5">
        <w:rPr>
          <w:rFonts w:ascii="Calibri" w:hAnsi="Calibri"/>
          <w:sz w:val="22"/>
        </w:rPr>
        <w:fldChar w:fldCharType="separate"/>
      </w:r>
      <w:r w:rsidRPr="00411FBE">
        <w:rPr>
          <w:rFonts w:ascii="Calibri" w:hAnsi="Calibri" w:cs="Segoe UI"/>
          <w:color w:val="009E9E"/>
          <w:sz w:val="22"/>
        </w:rPr>
        <w:br/>
      </w:r>
      <w:r w:rsidRPr="003277BC">
        <w:rPr>
          <w:rFonts w:ascii="Calibri" w:hAnsi="Calibri"/>
          <w:sz w:val="22"/>
        </w:rPr>
        <w:fldChar w:fldCharType="end"/>
      </w:r>
    </w:p>
    <w:p w14:paraId="2B9EB5A6" w14:textId="77777777" w:rsidR="004801DA" w:rsidRPr="00AE4402" w:rsidRDefault="004801DA" w:rsidP="00EA6F54">
      <w:pPr>
        <w:pStyle w:val="ecxmsonormal"/>
        <w:spacing w:after="0"/>
        <w:rPr>
          <w:rFonts w:ascii="Calibri" w:hAnsi="Calibri" w:cs="Segoe UI"/>
          <w:color w:val="000000"/>
          <w:sz w:val="22"/>
        </w:rPr>
      </w:pPr>
      <w:r w:rsidRPr="00B53CD5">
        <w:rPr>
          <w:rFonts w:ascii="Calibri" w:hAnsi="Calibri" w:cs="Segoe UI"/>
          <w:color w:val="000000"/>
          <w:sz w:val="22"/>
        </w:rPr>
        <w:t>Model Complaint Form for an Individual Communications under the convention</w:t>
      </w:r>
    </w:p>
    <w:p w14:paraId="02AB7048" w14:textId="77777777" w:rsidR="004801DA" w:rsidRPr="00AE4402" w:rsidRDefault="004801DA" w:rsidP="00EA6F54">
      <w:pPr>
        <w:pStyle w:val="ecxmsonormal"/>
        <w:spacing w:after="0"/>
        <w:rPr>
          <w:rFonts w:ascii="Calibri" w:hAnsi="Calibri" w:cs="Segoe UI"/>
          <w:color w:val="000000"/>
          <w:sz w:val="22"/>
        </w:rPr>
      </w:pPr>
      <w:r w:rsidRPr="003277BC">
        <w:rPr>
          <w:rFonts w:ascii="Calibri" w:hAnsi="Calibri"/>
          <w:sz w:val="22"/>
        </w:rPr>
        <w:fldChar w:fldCharType="begin"/>
      </w:r>
      <w:r w:rsidRPr="00B53CD5">
        <w:rPr>
          <w:rFonts w:ascii="Calibri" w:hAnsi="Calibri"/>
          <w:sz w:val="22"/>
        </w:rPr>
        <w:instrText xml:space="preserve"> HYPERLINK "http://www2.ohchr.org/english/bodies/docs/annex1.pdf" </w:instrText>
      </w:r>
      <w:r w:rsidRPr="00411FBE">
        <w:rPr>
          <w:rFonts w:ascii="Calibri" w:hAnsi="Calibri"/>
          <w:sz w:val="22"/>
        </w:rPr>
        <w:instrText>\</w:instrText>
      </w:r>
      <w:r w:rsidRPr="00B53CD5">
        <w:rPr>
          <w:rFonts w:ascii="Calibri" w:hAnsi="Calibri"/>
          <w:sz w:val="22"/>
        </w:rPr>
        <w:instrText xml:space="preserve">t "_blank" </w:instrText>
      </w:r>
      <w:r w:rsidRPr="00B53CD5">
        <w:rPr>
          <w:rFonts w:ascii="Calibri" w:hAnsi="Calibri"/>
          <w:sz w:val="22"/>
        </w:rPr>
        <w:fldChar w:fldCharType="separate"/>
      </w:r>
      <w:r w:rsidRPr="00B53CD5">
        <w:rPr>
          <w:rStyle w:val="Hyperlink"/>
          <w:rFonts w:cs="Segoe UI"/>
        </w:rPr>
        <w:t>http://www2.ohchr.org/english/bodies/docs/annex1.pdf</w:t>
      </w:r>
      <w:r w:rsidRPr="003277BC">
        <w:rPr>
          <w:rFonts w:ascii="Calibri" w:hAnsi="Calibri"/>
          <w:sz w:val="22"/>
        </w:rPr>
        <w:fldChar w:fldCharType="end"/>
      </w:r>
    </w:p>
    <w:p w14:paraId="05FF3EDF" w14:textId="77777777" w:rsidR="004801DA" w:rsidRPr="00AE4402" w:rsidRDefault="004801DA" w:rsidP="00EA6F54">
      <w:pPr>
        <w:rPr>
          <w:lang w:val="en-US"/>
        </w:rPr>
      </w:pPr>
    </w:p>
    <w:p w14:paraId="2C1B93C8" w14:textId="77777777" w:rsidR="004801DA" w:rsidRPr="00AE4402" w:rsidRDefault="004801DA" w:rsidP="00EA6F54">
      <w:pPr>
        <w:rPr>
          <w:lang w:val="en-US"/>
        </w:rPr>
      </w:pPr>
    </w:p>
    <w:p w14:paraId="390134EB" w14:textId="77777777" w:rsidR="004801DA" w:rsidRPr="00AE4402" w:rsidRDefault="004801DA" w:rsidP="00EA6F54">
      <w:pPr>
        <w:pStyle w:val="NormalWeb"/>
        <w:rPr>
          <w:rFonts w:ascii="Calibri" w:hAnsi="Calibri" w:cs="Segoe UI"/>
          <w:color w:val="000000"/>
          <w:sz w:val="22"/>
        </w:rPr>
      </w:pPr>
      <w:r w:rsidRPr="00B53CD5">
        <w:rPr>
          <w:rFonts w:ascii="Calibri" w:hAnsi="Calibri" w:cs="Segoe UI"/>
          <w:b/>
          <w:bCs/>
          <w:color w:val="000000"/>
          <w:sz w:val="22"/>
        </w:rPr>
        <w:t>Committee on the Elimination of Discrimination against Women (CEDAW)</w:t>
      </w:r>
    </w:p>
    <w:p w14:paraId="7E57DAB8" w14:textId="07615E13" w:rsidR="004801DA" w:rsidRPr="007C4720" w:rsidRDefault="004801DA" w:rsidP="00AE4402">
      <w:pPr>
        <w:pStyle w:val="NormalWeb"/>
        <w:spacing w:line="276" w:lineRule="auto"/>
        <w:rPr>
          <w:rFonts w:ascii="Calibri" w:hAnsi="Calibri"/>
          <w:sz w:val="22"/>
          <w:lang w:eastAsia="en-US"/>
        </w:rPr>
      </w:pPr>
      <w:r w:rsidRPr="00AE4402">
        <w:rPr>
          <w:rFonts w:ascii="Calibri" w:hAnsi="Calibri"/>
          <w:sz w:val="22"/>
        </w:rPr>
        <w:t xml:space="preserve">Established in 1982, CEDAW is a United Nations body that consists of experts on women’s rights from around the world. It monitors implementation of the </w:t>
      </w:r>
      <w:r w:rsidRPr="00AE4402">
        <w:rPr>
          <w:rFonts w:ascii="Calibri" w:hAnsi="Calibri"/>
          <w:i/>
          <w:sz w:val="22"/>
          <w:lang w:eastAsia="en-US"/>
        </w:rPr>
        <w:t>Convention on the Elimination of Discrimination against Women</w:t>
      </w:r>
      <w:r w:rsidRPr="00AE4402">
        <w:rPr>
          <w:rFonts w:ascii="Calibri" w:hAnsi="Calibri"/>
          <w:sz w:val="22"/>
        </w:rPr>
        <w:t xml:space="preserve">, an international treaty which addresses the basic human rights of women that entered into force on 3 September 1981. In 1999, the General Assembly of the United Nations adopted an </w:t>
      </w:r>
      <w:r w:rsidRPr="00AE4402">
        <w:rPr>
          <w:rFonts w:ascii="Calibri" w:hAnsi="Calibri"/>
          <w:sz w:val="22"/>
          <w:lang w:eastAsia="en-US"/>
        </w:rPr>
        <w:t>Optional Protocol to the Convention that allows individual</w:t>
      </w:r>
      <w:r>
        <w:rPr>
          <w:rFonts w:ascii="Calibri" w:hAnsi="Calibri"/>
          <w:sz w:val="22"/>
          <w:lang w:eastAsia="en-US"/>
        </w:rPr>
        <w:t>s to make</w:t>
      </w:r>
      <w:r w:rsidRPr="00AE4402">
        <w:rPr>
          <w:rFonts w:ascii="Calibri" w:hAnsi="Calibri"/>
          <w:sz w:val="22"/>
          <w:lang w:eastAsia="en-US"/>
        </w:rPr>
        <w:t xml:space="preserve"> complaints to the CEDAW.</w:t>
      </w:r>
      <w:r w:rsidRPr="007C4720">
        <w:rPr>
          <w:rFonts w:ascii="Calibri" w:hAnsi="Calibri"/>
          <w:sz w:val="22"/>
          <w:lang w:eastAsia="en-US"/>
        </w:rPr>
        <w:t xml:space="preserve"> </w:t>
      </w:r>
      <w:r w:rsidRPr="007C4720">
        <w:rPr>
          <w:rFonts w:ascii="Calibri" w:hAnsi="Calibri"/>
          <w:sz w:val="22"/>
        </w:rPr>
        <w:t xml:space="preserve">Complaints against </w:t>
      </w:r>
      <w:r>
        <w:rPr>
          <w:rFonts w:ascii="Calibri" w:hAnsi="Calibri"/>
          <w:sz w:val="22"/>
        </w:rPr>
        <w:t xml:space="preserve">countries that have ratified this </w:t>
      </w:r>
      <w:r w:rsidRPr="00AE4402">
        <w:rPr>
          <w:rFonts w:ascii="Calibri" w:hAnsi="Calibri"/>
          <w:sz w:val="22"/>
        </w:rPr>
        <w:t>Optional Protocol</w:t>
      </w:r>
      <w:r w:rsidRPr="00AE4402">
        <w:rPr>
          <w:rFonts w:ascii="Calibri" w:hAnsi="Calibri"/>
          <w:sz w:val="22"/>
          <w:lang w:eastAsia="en-US"/>
        </w:rPr>
        <w:t xml:space="preserve"> must be submitted in writing and cannot be anonymous</w:t>
      </w:r>
      <w:r>
        <w:rPr>
          <w:rFonts w:ascii="Calibri" w:hAnsi="Calibri"/>
          <w:sz w:val="22"/>
          <w:lang w:eastAsia="en-US"/>
        </w:rPr>
        <w:t xml:space="preserve">. </w:t>
      </w:r>
      <w:r w:rsidRPr="00BC091D">
        <w:rPr>
          <w:rFonts w:ascii="Calibri" w:hAnsi="Calibri" w:cs="Segoe UI"/>
          <w:color w:val="000000"/>
          <w:sz w:val="22"/>
        </w:rPr>
        <w:t xml:space="preserve">In order for the individual complaints to be considered, the individual or group must first seek justice within </w:t>
      </w:r>
      <w:r>
        <w:rPr>
          <w:rFonts w:ascii="Calibri" w:hAnsi="Calibri" w:cs="Segoe UI"/>
          <w:color w:val="000000"/>
          <w:sz w:val="22"/>
        </w:rPr>
        <w:t xml:space="preserve">the </w:t>
      </w:r>
      <w:r w:rsidRPr="00BC091D">
        <w:rPr>
          <w:rFonts w:ascii="Calibri" w:hAnsi="Calibri" w:cs="Segoe UI"/>
          <w:color w:val="000000"/>
          <w:sz w:val="22"/>
        </w:rPr>
        <w:t>country where the abuse occurred</w:t>
      </w:r>
      <w:r>
        <w:rPr>
          <w:rFonts w:ascii="Calibri" w:hAnsi="Calibri" w:cs="Segoe UI"/>
          <w:color w:val="000000"/>
          <w:sz w:val="22"/>
        </w:rPr>
        <w:t>, unless that process is unreasonably prolonged or unlikely to bring effective relief.</w:t>
      </w:r>
      <w:r w:rsidRPr="00AE4402">
        <w:rPr>
          <w:rFonts w:ascii="Calibri" w:hAnsi="Calibri"/>
          <w:sz w:val="22"/>
          <w:lang w:eastAsia="en-US"/>
        </w:rPr>
        <w:t xml:space="preserve"> </w:t>
      </w:r>
      <w:r w:rsidRPr="007C4720">
        <w:rPr>
          <w:rFonts w:ascii="Calibri" w:hAnsi="Calibri"/>
          <w:sz w:val="22"/>
          <w:lang w:eastAsia="en-US"/>
        </w:rPr>
        <w:t xml:space="preserve">There is no time limitation for bringing claims. </w:t>
      </w:r>
    </w:p>
    <w:p w14:paraId="0B6EC7F9" w14:textId="77777777" w:rsidR="004801DA" w:rsidRPr="00AE4402" w:rsidRDefault="004801DA" w:rsidP="00EA6F54">
      <w:pPr>
        <w:pStyle w:val="NormalWeb"/>
        <w:spacing w:after="0"/>
        <w:rPr>
          <w:rFonts w:ascii="Calibri" w:hAnsi="Calibri" w:cs="Segoe UI"/>
          <w:color w:val="000000"/>
          <w:sz w:val="22"/>
        </w:rPr>
      </w:pPr>
      <w:r w:rsidRPr="00AE4402">
        <w:rPr>
          <w:rFonts w:ascii="Calibri" w:hAnsi="Calibri" w:cs="Segoe UI"/>
          <w:color w:val="000000"/>
          <w:sz w:val="22"/>
        </w:rPr>
        <w:t>Links:</w:t>
      </w:r>
    </w:p>
    <w:p w14:paraId="33FA4A23" w14:textId="77777777" w:rsidR="004801DA" w:rsidRPr="00AE4402" w:rsidRDefault="004801DA" w:rsidP="00EA6F54">
      <w:pPr>
        <w:pStyle w:val="NormalWeb"/>
        <w:spacing w:after="0"/>
        <w:rPr>
          <w:rFonts w:ascii="Calibri" w:hAnsi="Calibri" w:cs="Segoe UI"/>
          <w:color w:val="000000"/>
          <w:sz w:val="22"/>
        </w:rPr>
      </w:pPr>
    </w:p>
    <w:p w14:paraId="23FB00C6" w14:textId="77777777" w:rsidR="004801DA" w:rsidRPr="00AE4402" w:rsidRDefault="004801DA" w:rsidP="00EA6F54">
      <w:pPr>
        <w:pStyle w:val="NormalWeb"/>
        <w:spacing w:after="0"/>
        <w:rPr>
          <w:rFonts w:ascii="Calibri" w:hAnsi="Calibri" w:cs="Segoe UI"/>
          <w:color w:val="000000"/>
          <w:sz w:val="22"/>
        </w:rPr>
      </w:pPr>
      <w:r w:rsidRPr="00AE4402">
        <w:rPr>
          <w:rFonts w:ascii="Calibri" w:hAnsi="Calibri" w:cs="Segoe UI"/>
          <w:color w:val="000000"/>
          <w:sz w:val="22"/>
        </w:rPr>
        <w:t>Committee on the Elimination of Discrimination against Women</w:t>
      </w:r>
    </w:p>
    <w:p w14:paraId="6F598085" w14:textId="77777777" w:rsidR="004801DA" w:rsidRPr="00AE4402" w:rsidRDefault="00841268" w:rsidP="00EA6F54">
      <w:pPr>
        <w:pStyle w:val="NormalWeb"/>
        <w:spacing w:after="0"/>
        <w:rPr>
          <w:rFonts w:ascii="Calibri" w:hAnsi="Calibri" w:cs="Segoe UI"/>
          <w:color w:val="000000"/>
          <w:sz w:val="22"/>
        </w:rPr>
      </w:pPr>
      <w:r>
        <w:fldChar w:fldCharType="begin"/>
      </w:r>
      <w:r>
        <w:instrText xml:space="preserve"> HYPERLINK "http://www.ohchr.org/EN/HRBodies/CEDAW/Pages/Introduction.aspx" \t "_blank" </w:instrText>
      </w:r>
      <w:r>
        <w:fldChar w:fldCharType="separate"/>
      </w:r>
      <w:r w:rsidR="004801DA" w:rsidRPr="00AE4402">
        <w:rPr>
          <w:rStyle w:val="Hyperlink"/>
          <w:rFonts w:ascii="Calibri" w:hAnsi="Calibri" w:cs="Segoe UI"/>
          <w:sz w:val="22"/>
        </w:rPr>
        <w:t>http://www.ohchr.org/EN/HRBodies/CEDAW/Pages/Introduction.aspx</w:t>
      </w:r>
      <w:r>
        <w:rPr>
          <w:rStyle w:val="Hyperlink"/>
          <w:rFonts w:ascii="Calibri" w:hAnsi="Calibri" w:cs="Segoe UI"/>
          <w:sz w:val="22"/>
        </w:rPr>
        <w:fldChar w:fldCharType="end"/>
      </w:r>
      <w:r>
        <w:fldChar w:fldCharType="begin"/>
      </w:r>
      <w:r>
        <w:instrText xml:space="preserve"> HYPERLINK "http://www.ohchr.org/EN/HRBodies/CEDAW/Pages/Introduction.aspx" \t "_blank" </w:instrText>
      </w:r>
      <w:r>
        <w:fldChar w:fldCharType="separate"/>
      </w:r>
      <w:r w:rsidR="004801DA" w:rsidRPr="00AE4402">
        <w:rPr>
          <w:rFonts w:ascii="Calibri" w:hAnsi="Calibri" w:cs="Segoe UI"/>
          <w:color w:val="009E9E"/>
          <w:sz w:val="22"/>
        </w:rPr>
        <w:br/>
      </w:r>
      <w:r>
        <w:rPr>
          <w:rFonts w:ascii="Calibri" w:hAnsi="Calibri" w:cs="Segoe UI"/>
          <w:color w:val="009E9E"/>
          <w:sz w:val="22"/>
        </w:rPr>
        <w:fldChar w:fldCharType="end"/>
      </w:r>
    </w:p>
    <w:p w14:paraId="57A4714A" w14:textId="77777777" w:rsidR="004801DA" w:rsidRPr="00AE4402" w:rsidRDefault="004801DA" w:rsidP="00EA6F54">
      <w:pPr>
        <w:pStyle w:val="NormalWeb"/>
        <w:spacing w:after="0"/>
        <w:rPr>
          <w:rFonts w:ascii="Calibri" w:hAnsi="Calibri" w:cs="Segoe UI"/>
          <w:color w:val="000000"/>
          <w:sz w:val="22"/>
        </w:rPr>
      </w:pPr>
      <w:r w:rsidRPr="00AE4402">
        <w:rPr>
          <w:rFonts w:ascii="Calibri" w:hAnsi="Calibri" w:cs="Segoe UI"/>
          <w:color w:val="000000"/>
          <w:sz w:val="22"/>
        </w:rPr>
        <w:t xml:space="preserve">A model form for the submission of communications to the Committee on the Elimination of Discrimination against Women: </w:t>
      </w:r>
    </w:p>
    <w:p w14:paraId="5A9B1134" w14:textId="77777777" w:rsidR="004801DA" w:rsidRPr="00AE4402" w:rsidRDefault="00841268" w:rsidP="00EA6F54">
      <w:pPr>
        <w:pStyle w:val="NormalWeb"/>
        <w:spacing w:after="0"/>
        <w:rPr>
          <w:rFonts w:ascii="Calibri" w:hAnsi="Calibri" w:cs="Segoe UI"/>
          <w:color w:val="000000"/>
          <w:sz w:val="22"/>
        </w:rPr>
      </w:pPr>
      <w:r>
        <w:fldChar w:fldCharType="begin"/>
      </w:r>
      <w:r>
        <w:instrText xml:space="preserve"> HYPERLINK "http://www.un.org/womenwatch/daw/cedaw/opmodelform.html" \t "_blank" </w:instrText>
      </w:r>
      <w:r>
        <w:fldChar w:fldCharType="separate"/>
      </w:r>
      <w:r w:rsidR="004801DA" w:rsidRPr="00AE4402">
        <w:rPr>
          <w:rStyle w:val="Hyperlink"/>
          <w:rFonts w:ascii="Calibri" w:hAnsi="Calibri" w:cs="Segoe UI"/>
          <w:sz w:val="22"/>
        </w:rPr>
        <w:t>http://www.un.org/womenwatch/daw/cedaw/opmodelform.html</w:t>
      </w:r>
      <w:r>
        <w:rPr>
          <w:rStyle w:val="Hyperlink"/>
          <w:rFonts w:ascii="Calibri" w:hAnsi="Calibri" w:cs="Segoe UI"/>
          <w:sz w:val="22"/>
        </w:rPr>
        <w:fldChar w:fldCharType="end"/>
      </w:r>
    </w:p>
    <w:p w14:paraId="09EFD242" w14:textId="77777777" w:rsidR="004801DA" w:rsidRPr="00AE4402" w:rsidRDefault="004801DA" w:rsidP="00EA6F54">
      <w:pPr>
        <w:rPr>
          <w:lang w:val="en-US"/>
        </w:rPr>
      </w:pPr>
    </w:p>
    <w:p w14:paraId="5061E3B3" w14:textId="77777777" w:rsidR="004801DA" w:rsidRPr="00AE4402" w:rsidRDefault="004801DA" w:rsidP="00EA6F54">
      <w:pPr>
        <w:rPr>
          <w:lang w:val="en-US"/>
        </w:rPr>
      </w:pPr>
    </w:p>
    <w:p w14:paraId="56692CEF" w14:textId="77777777" w:rsidR="004801DA" w:rsidRPr="00AE4402" w:rsidRDefault="004801DA" w:rsidP="00EA6F54">
      <w:pPr>
        <w:rPr>
          <w:b/>
          <w:lang w:val="en-US"/>
        </w:rPr>
      </w:pPr>
      <w:r w:rsidRPr="00176AFB">
        <w:rPr>
          <w:b/>
          <w:lang w:val="en-US"/>
        </w:rPr>
        <w:t xml:space="preserve">Committee on Economic, Social and Cultural Rights (CESCR) </w:t>
      </w:r>
    </w:p>
    <w:p w14:paraId="1BED9DAD" w14:textId="58A2C7CC" w:rsidR="004801DA" w:rsidRPr="004778FE" w:rsidRDefault="004801DA" w:rsidP="00EA6F54">
      <w:pPr>
        <w:rPr>
          <w:lang w:val="en-US"/>
        </w:rPr>
      </w:pPr>
      <w:r w:rsidRPr="00176AFB">
        <w:rPr>
          <w:lang w:val="en-US"/>
        </w:rPr>
        <w:t xml:space="preserve">The CESCR may consider </w:t>
      </w:r>
      <w:r>
        <w:rPr>
          <w:lang w:val="en-US"/>
        </w:rPr>
        <w:t>complaints</w:t>
      </w:r>
      <w:r w:rsidRPr="00735A17">
        <w:rPr>
          <w:lang w:val="en-US"/>
        </w:rPr>
        <w:t xml:space="preserve"> </w:t>
      </w:r>
      <w:r>
        <w:rPr>
          <w:lang w:val="en-US"/>
        </w:rPr>
        <w:t xml:space="preserve">about </w:t>
      </w:r>
      <w:r w:rsidRPr="00735A17">
        <w:rPr>
          <w:lang w:val="en-US"/>
        </w:rPr>
        <w:t xml:space="preserve">violations of the rights set out in the </w:t>
      </w:r>
      <w:r w:rsidRPr="00735A17">
        <w:rPr>
          <w:i/>
          <w:lang w:val="en-US"/>
        </w:rPr>
        <w:t>International Covenant on Economic, Social and Cultural Right</w:t>
      </w:r>
      <w:r w:rsidRPr="00735A17">
        <w:rPr>
          <w:lang w:val="en-US"/>
        </w:rPr>
        <w:t xml:space="preserve">s, an international treaty that entered into force on 3 January 1976.  </w:t>
      </w:r>
      <w:proofErr w:type="gramStart"/>
      <w:r w:rsidRPr="00735A17">
        <w:rPr>
          <w:lang w:val="en-US"/>
        </w:rPr>
        <w:t>Complaints may be brought by individuals, groups of individuals, or third parties on behalf of individuals,</w:t>
      </w:r>
      <w:proofErr w:type="gramEnd"/>
      <w:r w:rsidRPr="00735A17">
        <w:rPr>
          <w:lang w:val="en-US"/>
        </w:rPr>
        <w:t xml:space="preserve"> </w:t>
      </w:r>
      <w:r>
        <w:rPr>
          <w:lang w:val="en-US"/>
        </w:rPr>
        <w:t xml:space="preserve">provided that a country has ratified </w:t>
      </w:r>
      <w:r w:rsidRPr="00735A17">
        <w:rPr>
          <w:lang w:val="en-US"/>
        </w:rPr>
        <w:t xml:space="preserve">the </w:t>
      </w:r>
      <w:r w:rsidRPr="004778FE">
        <w:rPr>
          <w:lang w:val="en-US"/>
        </w:rPr>
        <w:t xml:space="preserve">Optional Protocol to the Covenant. </w:t>
      </w:r>
      <w:r w:rsidRPr="004778FE">
        <w:t xml:space="preserve">Complainants </w:t>
      </w:r>
      <w:r w:rsidRPr="004778FE">
        <w:lastRenderedPageBreak/>
        <w:t xml:space="preserve">must have first pursued legal remedies in the country where the alleged violation took place, and the communication should be filed within one year of the final decision from a domestic court or tribunal. When examining complaints, the CESCR will consider the reasonableness of the steps taken by the </w:t>
      </w:r>
      <w:r>
        <w:t>government</w:t>
      </w:r>
      <w:r w:rsidRPr="004778FE">
        <w:t xml:space="preserve"> </w:t>
      </w:r>
      <w:r>
        <w:t xml:space="preserve">in question to implement </w:t>
      </w:r>
      <w:r w:rsidRPr="004778FE">
        <w:t>the rights set forth in the Covenant. In doing so, the CESCR will bear in mind that the</w:t>
      </w:r>
      <w:r>
        <w:t>re a re a range of policies that a government may adopt to implement these rights.</w:t>
      </w:r>
    </w:p>
    <w:p w14:paraId="05C6A8F4" w14:textId="77777777" w:rsidR="004801DA" w:rsidRPr="004778FE" w:rsidRDefault="004801DA" w:rsidP="00EA6F54">
      <w:pPr>
        <w:rPr>
          <w:lang w:val="en-US"/>
        </w:rPr>
      </w:pPr>
      <w:r w:rsidRPr="004778FE">
        <w:rPr>
          <w:lang w:val="en-US"/>
        </w:rPr>
        <w:t xml:space="preserve">Links: </w:t>
      </w:r>
    </w:p>
    <w:p w14:paraId="314C4779" w14:textId="77777777" w:rsidR="004801DA" w:rsidRPr="004778FE" w:rsidRDefault="00841268" w:rsidP="00EA6F54">
      <w:pPr>
        <w:rPr>
          <w:lang w:val="en-US"/>
        </w:rPr>
      </w:pPr>
      <w:hyperlink r:id="rId27" w:history="1">
        <w:r w:rsidR="004801DA" w:rsidRPr="004778FE">
          <w:rPr>
            <w:rStyle w:val="Hyperlink"/>
            <w:lang w:val="en-US"/>
          </w:rPr>
          <w:t>http://www.ohchr.org/en/hrbodies/cescr/pages/cescrindex.aspx</w:t>
        </w:r>
      </w:hyperlink>
    </w:p>
    <w:p w14:paraId="565EB496" w14:textId="77777777" w:rsidR="004801DA" w:rsidRPr="004778FE" w:rsidRDefault="00841268" w:rsidP="00EA6F54">
      <w:pPr>
        <w:rPr>
          <w:lang w:val="en-US"/>
        </w:rPr>
      </w:pPr>
      <w:hyperlink r:id="rId28" w:history="1">
        <w:r w:rsidR="004801DA" w:rsidRPr="004778FE">
          <w:rPr>
            <w:rStyle w:val="Hyperlink"/>
            <w:lang w:val="en-US"/>
          </w:rPr>
          <w:t>http://www.ohchr.org/Documents/Publications/FactSheet16rev.1en.pdf</w:t>
        </w:r>
      </w:hyperlink>
      <w:r w:rsidR="004801DA" w:rsidRPr="004778FE">
        <w:rPr>
          <w:lang w:val="en-US"/>
        </w:rPr>
        <w:t xml:space="preserve"> </w:t>
      </w:r>
    </w:p>
    <w:p w14:paraId="0A42D136" w14:textId="77777777" w:rsidR="004801DA" w:rsidRPr="004778FE" w:rsidRDefault="00841268" w:rsidP="00EA6F54">
      <w:pPr>
        <w:rPr>
          <w:lang w:val="en-US"/>
        </w:rPr>
      </w:pPr>
      <w:hyperlink r:id="rId29" w:anchor="ICESCR" w:history="1">
        <w:r w:rsidR="004801DA" w:rsidRPr="004778FE">
          <w:rPr>
            <w:rStyle w:val="Hyperlink"/>
            <w:lang w:val="en-US"/>
          </w:rPr>
          <w:t>http://www.ohchr.org/EN/HRBodies/TBPetitions/Pages/IndividualCommunications.aspx#ICESCR</w:t>
        </w:r>
      </w:hyperlink>
      <w:r w:rsidR="004801DA" w:rsidRPr="004778FE">
        <w:rPr>
          <w:lang w:val="en-US"/>
        </w:rPr>
        <w:t xml:space="preserve"> </w:t>
      </w:r>
    </w:p>
    <w:p w14:paraId="4060BB9D" w14:textId="77777777" w:rsidR="004801DA" w:rsidRPr="004778FE" w:rsidRDefault="004801DA" w:rsidP="00EA6F54">
      <w:pPr>
        <w:rPr>
          <w:lang w:val="en-US"/>
        </w:rPr>
      </w:pPr>
    </w:p>
    <w:p w14:paraId="5A0A5C50" w14:textId="77777777" w:rsidR="004801DA" w:rsidRPr="004778FE" w:rsidRDefault="004801DA" w:rsidP="00665223"/>
    <w:p w14:paraId="5A844094" w14:textId="77777777" w:rsidR="004801DA" w:rsidRPr="004778FE" w:rsidRDefault="004801DA" w:rsidP="00665223">
      <w:pPr>
        <w:rPr>
          <w:lang w:val="en-US"/>
        </w:rPr>
      </w:pPr>
      <w:r w:rsidRPr="004778FE">
        <w:rPr>
          <w:b/>
          <w:bCs/>
          <w:lang w:val="en-US"/>
        </w:rPr>
        <w:t>The Inter-American Commission on Human Rights</w:t>
      </w:r>
    </w:p>
    <w:p w14:paraId="1EAE4D9A" w14:textId="77777777" w:rsidR="004801DA" w:rsidRPr="004778FE" w:rsidRDefault="004801DA" w:rsidP="00665223">
      <w:pPr>
        <w:rPr>
          <w:lang w:val="en-US"/>
        </w:rPr>
      </w:pPr>
      <w:r w:rsidRPr="004778FE">
        <w:rPr>
          <w:lang w:val="en-US"/>
        </w:rPr>
        <w:t xml:space="preserve">Any individual, group of persons, or organization can bring a complaint to the Inter-American Commission on Human Rights for violations of the </w:t>
      </w:r>
      <w:r w:rsidRPr="004778FE">
        <w:rPr>
          <w:i/>
          <w:lang w:val="en-US"/>
        </w:rPr>
        <w:t>American Convention on Human Rights</w:t>
      </w:r>
      <w:r w:rsidRPr="004778FE">
        <w:rPr>
          <w:lang w:val="en-US"/>
        </w:rPr>
        <w:t xml:space="preserve"> and the </w:t>
      </w:r>
      <w:r w:rsidRPr="004778FE">
        <w:rPr>
          <w:i/>
          <w:lang w:val="en-US"/>
        </w:rPr>
        <w:t>American Declaration on the Rights and Duties of Man</w:t>
      </w:r>
      <w:r w:rsidRPr="004778FE">
        <w:rPr>
          <w:lang w:val="en-US"/>
        </w:rPr>
        <w:t xml:space="preserve">, as well as other Inter-American human rights conventions. The alleged violation must have been committed by a government that has ratified the relevant convention, and all member states of the Organization of American States (OAS) are responsible for upholding the rights in the </w:t>
      </w:r>
      <w:r w:rsidRPr="004778FE">
        <w:rPr>
          <w:i/>
          <w:lang w:val="en-US"/>
        </w:rPr>
        <w:t>American Declaration on the Rights and Duties of Man</w:t>
      </w:r>
      <w:r w:rsidRPr="004778FE">
        <w:rPr>
          <w:lang w:val="en-US"/>
        </w:rPr>
        <w:t>.</w:t>
      </w:r>
    </w:p>
    <w:p w14:paraId="1FE3CCA3" w14:textId="3B4A73C9" w:rsidR="004801DA" w:rsidRDefault="004801DA" w:rsidP="00665223">
      <w:pPr>
        <w:rPr>
          <w:lang w:val="en-US"/>
        </w:rPr>
      </w:pPr>
      <w:r w:rsidRPr="004778FE">
        <w:rPr>
          <w:lang w:val="en-US"/>
        </w:rPr>
        <w:t xml:space="preserve">Complaints brought to the Commission are called “petitions”. When a petition is received, a preliminary evaluation is conducted.  This evaluation concludes with one of three results: a decision to open the petition for processing, a decision to request additional information, or a decision not to process the petition. If a petition is admitted for processing, the Commission analyzes the parties’ allegations and writes a report.  The report may include recommendations to </w:t>
      </w:r>
      <w:r>
        <w:rPr>
          <w:lang w:val="en-US"/>
        </w:rPr>
        <w:t>a</w:t>
      </w:r>
      <w:r w:rsidRPr="004778FE">
        <w:rPr>
          <w:lang w:val="en-US"/>
        </w:rPr>
        <w:t xml:space="preserve"> government </w:t>
      </w:r>
      <w:r>
        <w:rPr>
          <w:lang w:val="en-US"/>
        </w:rPr>
        <w:t>to restore rights that have been violated, to prevent the same violations from occurring again, or to provide reparations to victims.</w:t>
      </w:r>
      <w:r w:rsidRPr="004778FE">
        <w:rPr>
          <w:lang w:val="en-US"/>
        </w:rPr>
        <w:t xml:space="preserve"> </w:t>
      </w:r>
      <w:r>
        <w:rPr>
          <w:lang w:val="en-US"/>
        </w:rPr>
        <w:t xml:space="preserve">The IACHR can also ask a government to take urgent precautionary measures to prevent irreparable harm to a person or persons. </w:t>
      </w:r>
      <w:r w:rsidRPr="004778FE">
        <w:rPr>
          <w:lang w:val="en-US"/>
        </w:rPr>
        <w:t xml:space="preserve">If the state fails to comply </w:t>
      </w:r>
      <w:r>
        <w:rPr>
          <w:lang w:val="en-US"/>
        </w:rPr>
        <w:t xml:space="preserve">with the </w:t>
      </w:r>
      <w:r w:rsidRPr="004778FE">
        <w:rPr>
          <w:lang w:val="en-US"/>
        </w:rPr>
        <w:t>Commission</w:t>
      </w:r>
      <w:r>
        <w:rPr>
          <w:lang w:val="en-US"/>
        </w:rPr>
        <w:t xml:space="preserve">’s recommendations it can </w:t>
      </w:r>
      <w:r w:rsidRPr="004778FE">
        <w:rPr>
          <w:lang w:val="en-US"/>
        </w:rPr>
        <w:t>refer the case to the Inter-American Court of Human Rights, a separate body that can make legally binding decisions. </w:t>
      </w:r>
    </w:p>
    <w:p w14:paraId="681FC9D9" w14:textId="77777777" w:rsidR="004801DA" w:rsidRPr="004778FE" w:rsidRDefault="004801DA" w:rsidP="00665223">
      <w:pPr>
        <w:rPr>
          <w:lang w:val="en-US"/>
        </w:rPr>
      </w:pPr>
      <w:r>
        <w:rPr>
          <w:lang w:val="en-US"/>
        </w:rPr>
        <w:t>Links:</w:t>
      </w:r>
    </w:p>
    <w:p w14:paraId="268F6EC3" w14:textId="77777777" w:rsidR="004801DA" w:rsidRPr="004778FE" w:rsidRDefault="004801DA" w:rsidP="00665223">
      <w:r w:rsidRPr="004778FE">
        <w:rPr>
          <w:lang w:val="en-US"/>
        </w:rPr>
        <w:t xml:space="preserve">The Commission website: </w:t>
      </w:r>
      <w:hyperlink r:id="rId30" w:history="1">
        <w:r w:rsidRPr="004778FE">
          <w:rPr>
            <w:rStyle w:val="Hyperlink"/>
            <w:lang w:val="en-US"/>
          </w:rPr>
          <w:t>http://www.oas.org/en/iachr/</w:t>
        </w:r>
      </w:hyperlink>
      <w:r w:rsidRPr="004778FE">
        <w:rPr>
          <w:lang w:val="en-US"/>
        </w:rPr>
        <w:t xml:space="preserve">  </w:t>
      </w:r>
    </w:p>
    <w:p w14:paraId="6799077A" w14:textId="77777777" w:rsidR="004801DA" w:rsidRDefault="004801DA" w:rsidP="00EA6F54">
      <w:pPr>
        <w:rPr>
          <w:lang w:val="en-US"/>
        </w:rPr>
      </w:pPr>
      <w:r w:rsidRPr="004778FE">
        <w:rPr>
          <w:lang w:val="en-US"/>
        </w:rPr>
        <w:t xml:space="preserve">Informational brochure about filing complaints: </w:t>
      </w:r>
      <w:hyperlink r:id="rId31" w:history="1">
        <w:r w:rsidRPr="00473DEF">
          <w:rPr>
            <w:rStyle w:val="Hyperlink"/>
            <w:lang w:val="en-US"/>
          </w:rPr>
          <w:t>http://www.oas.org/en/iachr/docs/pdf/HowTo.pdf</w:t>
        </w:r>
      </w:hyperlink>
    </w:p>
    <w:p w14:paraId="23D0353E" w14:textId="3248BF1C" w:rsidR="004801DA" w:rsidRPr="004778FE" w:rsidRDefault="004801DA" w:rsidP="00EA6F54">
      <w:pPr>
        <w:rPr>
          <w:lang w:val="en-US"/>
        </w:rPr>
      </w:pPr>
      <w:r>
        <w:rPr>
          <w:lang w:val="en-US"/>
        </w:rPr>
        <w:t xml:space="preserve">Information on the Inter-American human rights system from the International Justice Resource Center: </w:t>
      </w:r>
      <w:hyperlink r:id="rId32" w:history="1">
        <w:r w:rsidRPr="00473DEF">
          <w:rPr>
            <w:rStyle w:val="Hyperlink"/>
            <w:lang w:val="en-US"/>
          </w:rPr>
          <w:t>http://www.ijrcenter.org/regional/inter-american-system/</w:t>
        </w:r>
      </w:hyperlink>
    </w:p>
    <w:sectPr w:rsidR="004801DA" w:rsidRPr="004778FE" w:rsidSect="00CA24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ITC Kabel Std">
    <w:altName w:val="Times New Roman"/>
    <w:panose1 w:val="00000000000000000000"/>
    <w:charset w:val="00"/>
    <w:family w:val="swiss"/>
    <w:notTrueType/>
    <w:pitch w:val="default"/>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Segoe UI">
    <w:charset w:val="00"/>
    <w:family w:val="swiss"/>
    <w:pitch w:val="variable"/>
    <w:sig w:usb0="E10022FF" w:usb1="C000E47F" w:usb2="00000029" w:usb3="00000000" w:csb0="000001DF" w:csb1="00000000"/>
  </w:font>
  <w:font w:name="Frutiger LT Std">
    <w:altName w:val="Frutiger LT Std"/>
    <w:panose1 w:val="00000000000000000000"/>
    <w:charset w:val="00"/>
    <w:family w:val="roman"/>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70022"/>
    <w:multiLevelType w:val="hybridMultilevel"/>
    <w:tmpl w:val="3DAC70F2"/>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2127DFA"/>
    <w:multiLevelType w:val="hybridMultilevel"/>
    <w:tmpl w:val="84566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574FA9"/>
    <w:multiLevelType w:val="hybridMultilevel"/>
    <w:tmpl w:val="C3A8876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360" w:hanging="360"/>
      </w:pPr>
      <w:rPr>
        <w:rFonts w:ascii="Courier New" w:hAnsi="Courier New"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1800" w:hanging="360"/>
      </w:pPr>
      <w:rPr>
        <w:rFonts w:ascii="Symbol" w:hAnsi="Symbol" w:hint="default"/>
      </w:rPr>
    </w:lvl>
    <w:lvl w:ilvl="4" w:tplc="04090003">
      <w:start w:val="1"/>
      <w:numFmt w:val="bullet"/>
      <w:lvlText w:val="o"/>
      <w:lvlJc w:val="left"/>
      <w:pPr>
        <w:ind w:left="2520" w:hanging="360"/>
      </w:pPr>
      <w:rPr>
        <w:rFonts w:ascii="Courier New" w:hAnsi="Courier New" w:hint="default"/>
      </w:rPr>
    </w:lvl>
    <w:lvl w:ilvl="5" w:tplc="04090005">
      <w:start w:val="1"/>
      <w:numFmt w:val="bullet"/>
      <w:lvlText w:val=""/>
      <w:lvlJc w:val="left"/>
      <w:pPr>
        <w:ind w:left="3240" w:hanging="360"/>
      </w:pPr>
      <w:rPr>
        <w:rFonts w:ascii="Wingdings" w:hAnsi="Wingdings" w:hint="default"/>
      </w:rPr>
    </w:lvl>
    <w:lvl w:ilvl="6" w:tplc="04090001">
      <w:start w:val="1"/>
      <w:numFmt w:val="bullet"/>
      <w:lvlText w:val=""/>
      <w:lvlJc w:val="left"/>
      <w:pPr>
        <w:ind w:left="3960" w:hanging="360"/>
      </w:pPr>
      <w:rPr>
        <w:rFonts w:ascii="Symbol" w:hAnsi="Symbol" w:hint="default"/>
      </w:rPr>
    </w:lvl>
    <w:lvl w:ilvl="7" w:tplc="04090003">
      <w:start w:val="1"/>
      <w:numFmt w:val="bullet"/>
      <w:lvlText w:val="o"/>
      <w:lvlJc w:val="left"/>
      <w:pPr>
        <w:ind w:left="4680" w:hanging="360"/>
      </w:pPr>
      <w:rPr>
        <w:rFonts w:ascii="Courier New" w:hAnsi="Courier New" w:hint="default"/>
      </w:rPr>
    </w:lvl>
    <w:lvl w:ilvl="8" w:tplc="04090005">
      <w:start w:val="1"/>
      <w:numFmt w:val="bullet"/>
      <w:lvlText w:val=""/>
      <w:lvlJc w:val="left"/>
      <w:pPr>
        <w:ind w:left="5400" w:hanging="360"/>
      </w:pPr>
      <w:rPr>
        <w:rFonts w:ascii="Wingdings" w:hAnsi="Wingdings" w:hint="default"/>
      </w:rPr>
    </w:lvl>
  </w:abstractNum>
  <w:abstractNum w:abstractNumId="3">
    <w:nsid w:val="666E5256"/>
    <w:multiLevelType w:val="hybridMultilevel"/>
    <w:tmpl w:val="D90421F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F1B"/>
    <w:rsid w:val="00035852"/>
    <w:rsid w:val="0007208D"/>
    <w:rsid w:val="000A793F"/>
    <w:rsid w:val="000B39FF"/>
    <w:rsid w:val="000B6C90"/>
    <w:rsid w:val="000C50FD"/>
    <w:rsid w:val="000D19F5"/>
    <w:rsid w:val="00112919"/>
    <w:rsid w:val="001254B3"/>
    <w:rsid w:val="00163A1F"/>
    <w:rsid w:val="00176AFB"/>
    <w:rsid w:val="001918CD"/>
    <w:rsid w:val="001B2935"/>
    <w:rsid w:val="001D1A2A"/>
    <w:rsid w:val="001F1C31"/>
    <w:rsid w:val="00206D5A"/>
    <w:rsid w:val="002330C1"/>
    <w:rsid w:val="00247B43"/>
    <w:rsid w:val="002B6FBA"/>
    <w:rsid w:val="002E21B4"/>
    <w:rsid w:val="002F1D54"/>
    <w:rsid w:val="002F3C6A"/>
    <w:rsid w:val="003160F5"/>
    <w:rsid w:val="00316367"/>
    <w:rsid w:val="003277BC"/>
    <w:rsid w:val="003A0212"/>
    <w:rsid w:val="003A7B42"/>
    <w:rsid w:val="003F5ED7"/>
    <w:rsid w:val="003F6F1B"/>
    <w:rsid w:val="00411FBE"/>
    <w:rsid w:val="0041514D"/>
    <w:rsid w:val="004308C4"/>
    <w:rsid w:val="00440C00"/>
    <w:rsid w:val="00444D39"/>
    <w:rsid w:val="00463918"/>
    <w:rsid w:val="00473DEF"/>
    <w:rsid w:val="004778FE"/>
    <w:rsid w:val="004801DA"/>
    <w:rsid w:val="0049197B"/>
    <w:rsid w:val="004A0CF4"/>
    <w:rsid w:val="004B6E9B"/>
    <w:rsid w:val="004D0EFD"/>
    <w:rsid w:val="005162D3"/>
    <w:rsid w:val="005348EE"/>
    <w:rsid w:val="005677A1"/>
    <w:rsid w:val="005802F9"/>
    <w:rsid w:val="005823F7"/>
    <w:rsid w:val="00594751"/>
    <w:rsid w:val="00595CFB"/>
    <w:rsid w:val="005D689E"/>
    <w:rsid w:val="00622D01"/>
    <w:rsid w:val="00633FA3"/>
    <w:rsid w:val="006371AA"/>
    <w:rsid w:val="006557DB"/>
    <w:rsid w:val="00665223"/>
    <w:rsid w:val="00670053"/>
    <w:rsid w:val="00680B73"/>
    <w:rsid w:val="00695B65"/>
    <w:rsid w:val="006B7FA5"/>
    <w:rsid w:val="006C193E"/>
    <w:rsid w:val="006C6B2A"/>
    <w:rsid w:val="006D234D"/>
    <w:rsid w:val="006D2CC0"/>
    <w:rsid w:val="006E14F3"/>
    <w:rsid w:val="006F7C4D"/>
    <w:rsid w:val="0071420E"/>
    <w:rsid w:val="007348AF"/>
    <w:rsid w:val="00735A17"/>
    <w:rsid w:val="00765E98"/>
    <w:rsid w:val="00773DB3"/>
    <w:rsid w:val="007845F8"/>
    <w:rsid w:val="007A527B"/>
    <w:rsid w:val="007C4720"/>
    <w:rsid w:val="007E2DD0"/>
    <w:rsid w:val="00833C39"/>
    <w:rsid w:val="00835D16"/>
    <w:rsid w:val="00841268"/>
    <w:rsid w:val="00854FD6"/>
    <w:rsid w:val="008635E6"/>
    <w:rsid w:val="008713FE"/>
    <w:rsid w:val="00882268"/>
    <w:rsid w:val="0088375C"/>
    <w:rsid w:val="0088541D"/>
    <w:rsid w:val="008A562D"/>
    <w:rsid w:val="008B6CD2"/>
    <w:rsid w:val="009168F8"/>
    <w:rsid w:val="00923A1B"/>
    <w:rsid w:val="00952581"/>
    <w:rsid w:val="009574F5"/>
    <w:rsid w:val="009647BC"/>
    <w:rsid w:val="00970F08"/>
    <w:rsid w:val="009A6F87"/>
    <w:rsid w:val="00A234F1"/>
    <w:rsid w:val="00A24C95"/>
    <w:rsid w:val="00A25523"/>
    <w:rsid w:val="00A322C3"/>
    <w:rsid w:val="00A3348E"/>
    <w:rsid w:val="00A37A93"/>
    <w:rsid w:val="00A52FD0"/>
    <w:rsid w:val="00A56CEC"/>
    <w:rsid w:val="00A618FB"/>
    <w:rsid w:val="00A81ED5"/>
    <w:rsid w:val="00A839C4"/>
    <w:rsid w:val="00A8548B"/>
    <w:rsid w:val="00AA0526"/>
    <w:rsid w:val="00AB3D40"/>
    <w:rsid w:val="00AD3645"/>
    <w:rsid w:val="00AE0743"/>
    <w:rsid w:val="00AE4402"/>
    <w:rsid w:val="00AF6A0F"/>
    <w:rsid w:val="00B10739"/>
    <w:rsid w:val="00B20989"/>
    <w:rsid w:val="00B33A86"/>
    <w:rsid w:val="00B53CD5"/>
    <w:rsid w:val="00B60FD8"/>
    <w:rsid w:val="00B72D1A"/>
    <w:rsid w:val="00B9454B"/>
    <w:rsid w:val="00BB40A0"/>
    <w:rsid w:val="00BC091D"/>
    <w:rsid w:val="00BC213E"/>
    <w:rsid w:val="00BC220B"/>
    <w:rsid w:val="00BE54D6"/>
    <w:rsid w:val="00BE5E6E"/>
    <w:rsid w:val="00C10D91"/>
    <w:rsid w:val="00C16EBE"/>
    <w:rsid w:val="00C523D7"/>
    <w:rsid w:val="00C52D41"/>
    <w:rsid w:val="00CA2420"/>
    <w:rsid w:val="00CB2AF2"/>
    <w:rsid w:val="00CB75EE"/>
    <w:rsid w:val="00CD623A"/>
    <w:rsid w:val="00CE4369"/>
    <w:rsid w:val="00CE5810"/>
    <w:rsid w:val="00CF3B9E"/>
    <w:rsid w:val="00D013E8"/>
    <w:rsid w:val="00D1232C"/>
    <w:rsid w:val="00D222A0"/>
    <w:rsid w:val="00D2484B"/>
    <w:rsid w:val="00D43A21"/>
    <w:rsid w:val="00DA50B0"/>
    <w:rsid w:val="00DB7EF8"/>
    <w:rsid w:val="00DC0C11"/>
    <w:rsid w:val="00DC281A"/>
    <w:rsid w:val="00DE3C58"/>
    <w:rsid w:val="00E11099"/>
    <w:rsid w:val="00E31600"/>
    <w:rsid w:val="00E35417"/>
    <w:rsid w:val="00E42CFE"/>
    <w:rsid w:val="00E5353C"/>
    <w:rsid w:val="00E90FAC"/>
    <w:rsid w:val="00EA2159"/>
    <w:rsid w:val="00EA6F54"/>
    <w:rsid w:val="00EB3BA1"/>
    <w:rsid w:val="00ED4C4F"/>
    <w:rsid w:val="00EE12FA"/>
    <w:rsid w:val="00EE51A2"/>
    <w:rsid w:val="00F03BC1"/>
    <w:rsid w:val="00F1561A"/>
    <w:rsid w:val="00F5078C"/>
    <w:rsid w:val="00F57B1F"/>
    <w:rsid w:val="00F65170"/>
    <w:rsid w:val="00F66378"/>
    <w:rsid w:val="00F90292"/>
    <w:rsid w:val="00F979C1"/>
    <w:rsid w:val="00FC4429"/>
    <w:rsid w:val="00FE7CC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740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Normal (Web)" w:unhideWhenUsed="0"/>
    <w:lsdException w:name="annotation subject" w:unhideWhenUsed="0"/>
    <w:lsdException w:name="Balloon Text" w:unhideWhenUsed="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420"/>
    <w:pPr>
      <w:spacing w:after="200" w:line="276" w:lineRule="auto"/>
    </w:pPr>
    <w:rPr>
      <w:sz w:val="22"/>
      <w:szCs w:val="22"/>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E90FAC"/>
    <w:rPr>
      <w:rFonts w:cs="Times New Roman"/>
      <w:color w:val="0000FF"/>
      <w:u w:val="single"/>
    </w:rPr>
  </w:style>
  <w:style w:type="paragraph" w:customStyle="1" w:styleId="Default">
    <w:name w:val="Default"/>
    <w:uiPriority w:val="99"/>
    <w:rsid w:val="00BE54D6"/>
    <w:pPr>
      <w:autoSpaceDE w:val="0"/>
      <w:autoSpaceDN w:val="0"/>
      <w:adjustRightInd w:val="0"/>
    </w:pPr>
    <w:rPr>
      <w:rFonts w:ascii="ITC Kabel Std" w:hAnsi="ITC Kabel Std" w:cs="ITC Kabel Std"/>
      <w:color w:val="000000"/>
      <w:sz w:val="24"/>
      <w:szCs w:val="24"/>
      <w:lang w:val="en-CA"/>
    </w:rPr>
  </w:style>
  <w:style w:type="character" w:customStyle="1" w:styleId="A2">
    <w:name w:val="A2"/>
    <w:uiPriority w:val="99"/>
    <w:rsid w:val="00BE54D6"/>
    <w:rPr>
      <w:b/>
      <w:color w:val="000000"/>
      <w:sz w:val="30"/>
    </w:rPr>
  </w:style>
  <w:style w:type="paragraph" w:customStyle="1" w:styleId="Pa0">
    <w:name w:val="Pa0"/>
    <w:basedOn w:val="Default"/>
    <w:next w:val="Default"/>
    <w:uiPriority w:val="99"/>
    <w:rsid w:val="00BE54D6"/>
    <w:pPr>
      <w:spacing w:line="201" w:lineRule="atLeast"/>
    </w:pPr>
    <w:rPr>
      <w:rFonts w:cs="Times New Roman"/>
      <w:color w:val="auto"/>
    </w:rPr>
  </w:style>
  <w:style w:type="paragraph" w:customStyle="1" w:styleId="ecxmsonormal">
    <w:name w:val="ecxmsonormal"/>
    <w:basedOn w:val="Normal"/>
    <w:uiPriority w:val="99"/>
    <w:rsid w:val="000B6C90"/>
    <w:pPr>
      <w:spacing w:after="324" w:line="240" w:lineRule="auto"/>
    </w:pPr>
    <w:rPr>
      <w:rFonts w:ascii="Times New Roman" w:eastAsia="Times New Roman" w:hAnsi="Times New Roman"/>
      <w:sz w:val="24"/>
      <w:szCs w:val="24"/>
      <w:lang w:eastAsia="en-CA"/>
    </w:rPr>
  </w:style>
  <w:style w:type="paragraph" w:styleId="NormalWeb">
    <w:name w:val="Normal (Web)"/>
    <w:basedOn w:val="Normal"/>
    <w:uiPriority w:val="99"/>
    <w:rsid w:val="00AE0743"/>
    <w:pPr>
      <w:spacing w:after="324" w:line="240" w:lineRule="auto"/>
    </w:pPr>
    <w:rPr>
      <w:rFonts w:ascii="Times New Roman" w:eastAsia="Times New Roman" w:hAnsi="Times New Roman"/>
      <w:sz w:val="24"/>
      <w:szCs w:val="24"/>
      <w:lang w:eastAsia="en-CA"/>
    </w:rPr>
  </w:style>
  <w:style w:type="paragraph" w:styleId="ListParagraph">
    <w:name w:val="List Paragraph"/>
    <w:basedOn w:val="Normal"/>
    <w:uiPriority w:val="99"/>
    <w:qFormat/>
    <w:rsid w:val="00AE0743"/>
    <w:pPr>
      <w:ind w:left="720"/>
      <w:contextualSpacing/>
    </w:pPr>
  </w:style>
  <w:style w:type="paragraph" w:styleId="BalloonText">
    <w:name w:val="Balloon Text"/>
    <w:basedOn w:val="Normal"/>
    <w:link w:val="BalloonTextChar"/>
    <w:uiPriority w:val="99"/>
    <w:semiHidden/>
    <w:rsid w:val="00ED4C4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4C4F"/>
    <w:rPr>
      <w:rFonts w:ascii="Lucida Grande" w:hAnsi="Lucida Grande" w:cs="Lucida Grande"/>
      <w:sz w:val="18"/>
    </w:rPr>
  </w:style>
  <w:style w:type="character" w:styleId="CommentReference">
    <w:name w:val="annotation reference"/>
    <w:basedOn w:val="DefaultParagraphFont"/>
    <w:uiPriority w:val="99"/>
    <w:semiHidden/>
    <w:rsid w:val="00665223"/>
    <w:rPr>
      <w:rFonts w:cs="Times New Roman"/>
      <w:sz w:val="18"/>
    </w:rPr>
  </w:style>
  <w:style w:type="paragraph" w:styleId="CommentText">
    <w:name w:val="annotation text"/>
    <w:basedOn w:val="Normal"/>
    <w:link w:val="CommentTextChar"/>
    <w:uiPriority w:val="99"/>
    <w:semiHidden/>
    <w:rsid w:val="00665223"/>
    <w:pPr>
      <w:spacing w:line="240" w:lineRule="auto"/>
    </w:pPr>
    <w:rPr>
      <w:sz w:val="24"/>
      <w:szCs w:val="24"/>
    </w:rPr>
  </w:style>
  <w:style w:type="character" w:customStyle="1" w:styleId="CommentTextChar">
    <w:name w:val="Comment Text Char"/>
    <w:basedOn w:val="DefaultParagraphFont"/>
    <w:link w:val="CommentText"/>
    <w:uiPriority w:val="99"/>
    <w:semiHidden/>
    <w:rsid w:val="00665223"/>
    <w:rPr>
      <w:rFonts w:cs="Times New Roman"/>
      <w:sz w:val="24"/>
    </w:rPr>
  </w:style>
  <w:style w:type="paragraph" w:styleId="CommentSubject">
    <w:name w:val="annotation subject"/>
    <w:basedOn w:val="CommentText"/>
    <w:next w:val="CommentText"/>
    <w:link w:val="CommentSubjectChar"/>
    <w:uiPriority w:val="99"/>
    <w:semiHidden/>
    <w:rsid w:val="00665223"/>
    <w:rPr>
      <w:b/>
      <w:bCs/>
      <w:sz w:val="20"/>
      <w:szCs w:val="20"/>
    </w:rPr>
  </w:style>
  <w:style w:type="character" w:customStyle="1" w:styleId="CommentSubjectChar">
    <w:name w:val="Comment Subject Char"/>
    <w:basedOn w:val="CommentTextChar"/>
    <w:link w:val="CommentSubject"/>
    <w:uiPriority w:val="99"/>
    <w:semiHidden/>
    <w:rsid w:val="00665223"/>
    <w:rPr>
      <w:rFonts w:cs="Times New Roman"/>
      <w:b/>
      <w:bCs/>
      <w:sz w:val="20"/>
    </w:rPr>
  </w:style>
  <w:style w:type="paragraph" w:styleId="Revision">
    <w:name w:val="Revision"/>
    <w:hidden/>
    <w:uiPriority w:val="99"/>
    <w:semiHidden/>
    <w:rsid w:val="00665223"/>
    <w:rPr>
      <w:sz w:val="22"/>
      <w:szCs w:val="22"/>
      <w:lang w:val="en-CA"/>
    </w:rPr>
  </w:style>
  <w:style w:type="character" w:styleId="FollowedHyperlink">
    <w:name w:val="FollowedHyperlink"/>
    <w:basedOn w:val="DefaultParagraphFont"/>
    <w:uiPriority w:val="99"/>
    <w:semiHidden/>
    <w:rsid w:val="006C6B2A"/>
    <w:rPr>
      <w:rFonts w:cs="Times New Roman"/>
      <w:color w:val="80008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Normal (Web)" w:unhideWhenUsed="0"/>
    <w:lsdException w:name="annotation subject" w:unhideWhenUsed="0"/>
    <w:lsdException w:name="Balloon Text" w:unhideWhenUsed="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420"/>
    <w:pPr>
      <w:spacing w:after="200" w:line="276" w:lineRule="auto"/>
    </w:pPr>
    <w:rPr>
      <w:sz w:val="22"/>
      <w:szCs w:val="22"/>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E90FAC"/>
    <w:rPr>
      <w:rFonts w:cs="Times New Roman"/>
      <w:color w:val="0000FF"/>
      <w:u w:val="single"/>
    </w:rPr>
  </w:style>
  <w:style w:type="paragraph" w:customStyle="1" w:styleId="Default">
    <w:name w:val="Default"/>
    <w:uiPriority w:val="99"/>
    <w:rsid w:val="00BE54D6"/>
    <w:pPr>
      <w:autoSpaceDE w:val="0"/>
      <w:autoSpaceDN w:val="0"/>
      <w:adjustRightInd w:val="0"/>
    </w:pPr>
    <w:rPr>
      <w:rFonts w:ascii="ITC Kabel Std" w:hAnsi="ITC Kabel Std" w:cs="ITC Kabel Std"/>
      <w:color w:val="000000"/>
      <w:sz w:val="24"/>
      <w:szCs w:val="24"/>
      <w:lang w:val="en-CA"/>
    </w:rPr>
  </w:style>
  <w:style w:type="character" w:customStyle="1" w:styleId="A2">
    <w:name w:val="A2"/>
    <w:uiPriority w:val="99"/>
    <w:rsid w:val="00BE54D6"/>
    <w:rPr>
      <w:b/>
      <w:color w:val="000000"/>
      <w:sz w:val="30"/>
    </w:rPr>
  </w:style>
  <w:style w:type="paragraph" w:customStyle="1" w:styleId="Pa0">
    <w:name w:val="Pa0"/>
    <w:basedOn w:val="Default"/>
    <w:next w:val="Default"/>
    <w:uiPriority w:val="99"/>
    <w:rsid w:val="00BE54D6"/>
    <w:pPr>
      <w:spacing w:line="201" w:lineRule="atLeast"/>
    </w:pPr>
    <w:rPr>
      <w:rFonts w:cs="Times New Roman"/>
      <w:color w:val="auto"/>
    </w:rPr>
  </w:style>
  <w:style w:type="paragraph" w:customStyle="1" w:styleId="ecxmsonormal">
    <w:name w:val="ecxmsonormal"/>
    <w:basedOn w:val="Normal"/>
    <w:uiPriority w:val="99"/>
    <w:rsid w:val="000B6C90"/>
    <w:pPr>
      <w:spacing w:after="324" w:line="240" w:lineRule="auto"/>
    </w:pPr>
    <w:rPr>
      <w:rFonts w:ascii="Times New Roman" w:eastAsia="Times New Roman" w:hAnsi="Times New Roman"/>
      <w:sz w:val="24"/>
      <w:szCs w:val="24"/>
      <w:lang w:eastAsia="en-CA"/>
    </w:rPr>
  </w:style>
  <w:style w:type="paragraph" w:styleId="NormalWeb">
    <w:name w:val="Normal (Web)"/>
    <w:basedOn w:val="Normal"/>
    <w:uiPriority w:val="99"/>
    <w:rsid w:val="00AE0743"/>
    <w:pPr>
      <w:spacing w:after="324" w:line="240" w:lineRule="auto"/>
    </w:pPr>
    <w:rPr>
      <w:rFonts w:ascii="Times New Roman" w:eastAsia="Times New Roman" w:hAnsi="Times New Roman"/>
      <w:sz w:val="24"/>
      <w:szCs w:val="24"/>
      <w:lang w:eastAsia="en-CA"/>
    </w:rPr>
  </w:style>
  <w:style w:type="paragraph" w:styleId="ListParagraph">
    <w:name w:val="List Paragraph"/>
    <w:basedOn w:val="Normal"/>
    <w:uiPriority w:val="99"/>
    <w:qFormat/>
    <w:rsid w:val="00AE0743"/>
    <w:pPr>
      <w:ind w:left="720"/>
      <w:contextualSpacing/>
    </w:pPr>
  </w:style>
  <w:style w:type="paragraph" w:styleId="BalloonText">
    <w:name w:val="Balloon Text"/>
    <w:basedOn w:val="Normal"/>
    <w:link w:val="BalloonTextChar"/>
    <w:uiPriority w:val="99"/>
    <w:semiHidden/>
    <w:rsid w:val="00ED4C4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4C4F"/>
    <w:rPr>
      <w:rFonts w:ascii="Lucida Grande" w:hAnsi="Lucida Grande" w:cs="Lucida Grande"/>
      <w:sz w:val="18"/>
    </w:rPr>
  </w:style>
  <w:style w:type="character" w:styleId="CommentReference">
    <w:name w:val="annotation reference"/>
    <w:basedOn w:val="DefaultParagraphFont"/>
    <w:uiPriority w:val="99"/>
    <w:semiHidden/>
    <w:rsid w:val="00665223"/>
    <w:rPr>
      <w:rFonts w:cs="Times New Roman"/>
      <w:sz w:val="18"/>
    </w:rPr>
  </w:style>
  <w:style w:type="paragraph" w:styleId="CommentText">
    <w:name w:val="annotation text"/>
    <w:basedOn w:val="Normal"/>
    <w:link w:val="CommentTextChar"/>
    <w:uiPriority w:val="99"/>
    <w:semiHidden/>
    <w:rsid w:val="00665223"/>
    <w:pPr>
      <w:spacing w:line="240" w:lineRule="auto"/>
    </w:pPr>
    <w:rPr>
      <w:sz w:val="24"/>
      <w:szCs w:val="24"/>
    </w:rPr>
  </w:style>
  <w:style w:type="character" w:customStyle="1" w:styleId="CommentTextChar">
    <w:name w:val="Comment Text Char"/>
    <w:basedOn w:val="DefaultParagraphFont"/>
    <w:link w:val="CommentText"/>
    <w:uiPriority w:val="99"/>
    <w:semiHidden/>
    <w:rsid w:val="00665223"/>
    <w:rPr>
      <w:rFonts w:cs="Times New Roman"/>
      <w:sz w:val="24"/>
    </w:rPr>
  </w:style>
  <w:style w:type="paragraph" w:styleId="CommentSubject">
    <w:name w:val="annotation subject"/>
    <w:basedOn w:val="CommentText"/>
    <w:next w:val="CommentText"/>
    <w:link w:val="CommentSubjectChar"/>
    <w:uiPriority w:val="99"/>
    <w:semiHidden/>
    <w:rsid w:val="00665223"/>
    <w:rPr>
      <w:b/>
      <w:bCs/>
      <w:sz w:val="20"/>
      <w:szCs w:val="20"/>
    </w:rPr>
  </w:style>
  <w:style w:type="character" w:customStyle="1" w:styleId="CommentSubjectChar">
    <w:name w:val="Comment Subject Char"/>
    <w:basedOn w:val="CommentTextChar"/>
    <w:link w:val="CommentSubject"/>
    <w:uiPriority w:val="99"/>
    <w:semiHidden/>
    <w:rsid w:val="00665223"/>
    <w:rPr>
      <w:rFonts w:cs="Times New Roman"/>
      <w:b/>
      <w:bCs/>
      <w:sz w:val="20"/>
    </w:rPr>
  </w:style>
  <w:style w:type="paragraph" w:styleId="Revision">
    <w:name w:val="Revision"/>
    <w:hidden/>
    <w:uiPriority w:val="99"/>
    <w:semiHidden/>
    <w:rsid w:val="00665223"/>
    <w:rPr>
      <w:sz w:val="22"/>
      <w:szCs w:val="22"/>
      <w:lang w:val="en-CA"/>
    </w:rPr>
  </w:style>
  <w:style w:type="character" w:styleId="FollowedHyperlink">
    <w:name w:val="FollowedHyperlink"/>
    <w:basedOn w:val="DefaultParagraphFont"/>
    <w:uiPriority w:val="99"/>
    <w:semiHidden/>
    <w:rsid w:val="006C6B2A"/>
    <w:rPr>
      <w:rFonts w:cs="Times New Roman"/>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RelyOnCSS/>
  <w:doNotSaveAsSingleFile/>
  <w:doNotOrganizeInFolder/>
  <w:doNotUseLongFileNames/>
  <w:pixelsPerInch w:val="0"/>
</w:webSettings>
</file>

<file path=word/_rels/document.xml.rels><?xml version="1.0" encoding="UTF-8" standalone="yes"?>
<Relationships xmlns="http://schemas.openxmlformats.org/package/2006/relationships"><Relationship Id="rId20" Type="http://schemas.openxmlformats.org/officeDocument/2006/relationships/hyperlink" Target="http://www.trial-ch.org/en/resources/tribunals/hybrid-tribunals/war-crimes-chamber-in-bosnia-herzegovina.html" TargetMode="External"/><Relationship Id="rId21" Type="http://schemas.openxmlformats.org/officeDocument/2006/relationships/hyperlink" Target="http://www.echr.coe.int/Pages/home.aspx?p=home" TargetMode="External"/><Relationship Id="rId22" Type="http://schemas.openxmlformats.org/officeDocument/2006/relationships/hyperlink" Target="http://www.echr.coe.int/Pages/home.aspx?p=applicants&amp;c" TargetMode="External"/><Relationship Id="rId23" Type="http://schemas.openxmlformats.org/officeDocument/2006/relationships/hyperlink" Target="http://www.ijrcenter.org/regional/african/" TargetMode="External"/><Relationship Id="rId24" Type="http://schemas.openxmlformats.org/officeDocument/2006/relationships/hyperlink" Target="http://www.ohchr.org/EN/HRBodies/CRC/Pages/CRCIntro.aspx" TargetMode="External"/><Relationship Id="rId25" Type="http://schemas.openxmlformats.org/officeDocument/2006/relationships/hyperlink" Target="file:///\\amnesty.ca\doc\source\signature\2012\CTC_4-11d.pdf" TargetMode="External"/><Relationship Id="rId26" Type="http://schemas.openxmlformats.org/officeDocument/2006/relationships/hyperlink" Target="http://www.ohchr.org/en/hrbodies/cat/pages/catindex.aspx" TargetMode="External"/><Relationship Id="rId27" Type="http://schemas.openxmlformats.org/officeDocument/2006/relationships/hyperlink" Target="http://www.ohchr.org/en/hrbodies/cescr/pages/cescrindex.aspx" TargetMode="External"/><Relationship Id="rId28" Type="http://schemas.openxmlformats.org/officeDocument/2006/relationships/hyperlink" Target="http://www.ohchr.org/Documents/Publications/FactSheet16rev.1en.pdf" TargetMode="External"/><Relationship Id="rId29" Type="http://schemas.openxmlformats.org/officeDocument/2006/relationships/hyperlink" Target="http://www.ohchr.org/EN/HRBodies/TBPetitions/Pages/IndividualCommunications.aspx"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oas.org/en/iachr/" TargetMode="External"/><Relationship Id="rId31" Type="http://schemas.openxmlformats.org/officeDocument/2006/relationships/hyperlink" Target="http://www.oas.org/en/iachr/docs/pdf/HowTo.pdf" TargetMode="External"/><Relationship Id="rId32" Type="http://schemas.openxmlformats.org/officeDocument/2006/relationships/hyperlink" Target="http://www.ijrcenter.org/regional/inter-american-system/" TargetMode="External"/><Relationship Id="rId9" Type="http://schemas.openxmlformats.org/officeDocument/2006/relationships/hyperlink" Target="http://www.ccij.ca/programs/cases/index.php?WEBYEP_DI=14" TargetMode="External"/><Relationship Id="rId6" Type="http://schemas.openxmlformats.org/officeDocument/2006/relationships/hyperlink" Target="http://www.justice.gc.ca/eng/csj-sjc/just/08.html" TargetMode="External"/><Relationship Id="rId7" Type="http://schemas.openxmlformats.org/officeDocument/2006/relationships/hyperlink" Target="http://www.ccij.ca/programs/cases/index.php?WEBYEP_DI=10" TargetMode="External"/><Relationship Id="rId8" Type="http://schemas.openxmlformats.org/officeDocument/2006/relationships/hyperlink" Target="http://www.ccij.ca/programs/cases/index.php?WEBYEP_DI=5" TargetMode="Externa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hyperlink" Target="http://www.justice.gc.ca/eng/cj-jp/wc-cdg/part.html" TargetMode="External"/><Relationship Id="rId11" Type="http://schemas.openxmlformats.org/officeDocument/2006/relationships/hyperlink" Target="http://cbsa.gc.ca/security-securite/wc-cg/wc-cg2011-eng.html" TargetMode="External"/><Relationship Id="rId12" Type="http://schemas.openxmlformats.org/officeDocument/2006/relationships/hyperlink" Target="http://www.ccij.ca/programs/cases/index.php?DOC_INST=9" TargetMode="External"/><Relationship Id="rId13" Type="http://schemas.openxmlformats.org/officeDocument/2006/relationships/hyperlink" Target="http://www.ccij.ca/programs/index.php?DOC_INST=2" TargetMode="External"/><Relationship Id="rId14" Type="http://schemas.openxmlformats.org/officeDocument/2006/relationships/hyperlink" Target="http://www.ccij.ca/programs/cases/index.php?WEBYEP_DI=12" TargetMode="External"/><Relationship Id="rId15" Type="http://schemas.openxmlformats.org/officeDocument/2006/relationships/hyperlink" Target="http://www.icc-cpi.int/en_menus/icc/structure%20of%20the%20court/office%20of%20the%20prosecutor/siac/Pages/default.aspx" TargetMode="External"/><Relationship Id="rId16" Type="http://schemas.openxmlformats.org/officeDocument/2006/relationships/hyperlink" Target="http://www.eccc.gov.kh/en/" TargetMode="External"/><Relationship Id="rId17" Type="http://schemas.openxmlformats.org/officeDocument/2006/relationships/hyperlink" Target="http://www.cambodiatribunal.org" TargetMode="External"/><Relationship Id="rId18" Type="http://schemas.openxmlformats.org/officeDocument/2006/relationships/hyperlink" Target="http://www.eccc.gov.kh/en/victims-support" TargetMode="External"/><Relationship Id="rId19" Type="http://schemas.openxmlformats.org/officeDocument/2006/relationships/hyperlink" Target="http://www.sudbih.gov.ba/?jezi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11</Pages>
  <Words>4560</Words>
  <Characters>26451</Characters>
  <Application>Microsoft Macintosh Word</Application>
  <DocSecurity>0</DocSecurity>
  <Lines>413</Lines>
  <Paragraphs>78</Paragraphs>
  <ScaleCrop>false</ScaleCrop>
  <HeadingPairs>
    <vt:vector size="2" baseType="variant">
      <vt:variant>
        <vt:lpstr>Title</vt:lpstr>
      </vt:variant>
      <vt:variant>
        <vt:i4>1</vt:i4>
      </vt:variant>
    </vt:vector>
  </HeadingPairs>
  <TitlesOfParts>
    <vt:vector size="1" baseType="lpstr">
      <vt:lpstr>We are trying to standardize a few things across entries:</vt:lpstr>
    </vt:vector>
  </TitlesOfParts>
  <Company>BC Courthouse Library Society - PAC</Company>
  <LinksUpToDate>false</LinksUpToDate>
  <CharactersWithSpaces>30933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 are trying to standardize a few things across entries:</dc:title>
  <dc:subject/>
  <dc:creator>PACTemp</dc:creator>
  <cp:keywords/>
  <cp:lastModifiedBy>Chris Tenove</cp:lastModifiedBy>
  <cp:revision>15</cp:revision>
  <dcterms:created xsi:type="dcterms:W3CDTF">2014-04-24T18:49:00Z</dcterms:created>
  <dcterms:modified xsi:type="dcterms:W3CDTF">2014-04-24T20:04:00Z</dcterms:modified>
</cp:coreProperties>
</file>